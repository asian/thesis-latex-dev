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documentclass[</w:t>
      </w:r>
      <w:proofErr w:type="gramEnd"/>
      <w:r w:rsidRPr="00C47359">
        <w:rPr>
          <w:rFonts w:ascii="Courier New" w:hAnsi="Courier New" w:cs="Courier New"/>
        </w:rPr>
        <w:t>a4paper,10pt]{article}</w:t>
      </w:r>
    </w:p>
    <w:p w:rsidR="0098554E" w:rsidRPr="00C47359" w:rsidRDefault="0098554E" w:rsidP="00C47359">
      <w:pPr>
        <w:pStyle w:val="PlainText"/>
        <w:rPr>
          <w:rFonts w:ascii="Courier New" w:hAnsi="Courier New" w:cs="Courier New"/>
        </w:rPr>
      </w:pPr>
      <w:r w:rsidRPr="00C47359">
        <w:rPr>
          <w:rFonts w:ascii="Courier New" w:hAnsi="Courier New" w:cs="Courier New"/>
        </w:rPr>
        <w:t>%ifdef FINAL</w:t>
      </w:r>
    </w:p>
    <w:p w:rsidR="0098554E" w:rsidRPr="00C47359" w:rsidRDefault="0098554E" w:rsidP="00C47359">
      <w:pPr>
        <w:pStyle w:val="PlainText"/>
        <w:rPr>
          <w:rFonts w:ascii="Courier New" w:hAnsi="Courier New" w:cs="Courier New"/>
        </w:rPr>
      </w:pPr>
      <w:r w:rsidRPr="00C47359">
        <w:rPr>
          <w:rFonts w:ascii="Courier New" w:hAnsi="Courier New" w:cs="Courier New"/>
        </w:rPr>
        <w:t>\documentclass[journal]{IEEEtran}</w:t>
      </w:r>
    </w:p>
    <w:p w:rsidR="0098554E" w:rsidRPr="00C47359" w:rsidRDefault="0098554E" w:rsidP="00C47359">
      <w:pPr>
        <w:pStyle w:val="PlainText"/>
        <w:rPr>
          <w:rFonts w:ascii="Courier New" w:hAnsi="Courier New" w:cs="Courier New"/>
        </w:rPr>
      </w:pPr>
      <w:r w:rsidRPr="00C47359">
        <w:rPr>
          <w:rFonts w:ascii="Courier New" w:hAnsi="Courier New" w:cs="Courier New"/>
        </w:rPr>
        <w:t>%endif</w:t>
      </w:r>
    </w:p>
    <w:p w:rsidR="0098554E" w:rsidRPr="00C47359" w:rsidRDefault="0098554E" w:rsidP="00C47359">
      <w:pPr>
        <w:pStyle w:val="PlainText"/>
        <w:rPr>
          <w:rFonts w:ascii="Courier New" w:hAnsi="Courier New" w:cs="Courier New"/>
        </w:rPr>
      </w:pPr>
      <w:r w:rsidRPr="00C47359">
        <w:rPr>
          <w:rFonts w:ascii="Courier New" w:hAnsi="Courier New" w:cs="Courier New"/>
        </w:rPr>
        <w:t>%ifdef REVIEW</w:t>
      </w:r>
    </w:p>
    <w:p w:rsidR="0098554E" w:rsidRPr="00C47359" w:rsidRDefault="0098554E" w:rsidP="00C47359">
      <w:pPr>
        <w:pStyle w:val="PlainText"/>
        <w:rPr>
          <w:rFonts w:ascii="Courier New" w:hAnsi="Courier New" w:cs="Courier New"/>
        </w:rPr>
      </w:pPr>
      <w:r w:rsidRPr="00C47359">
        <w:rPr>
          <w:rFonts w:ascii="Courier New" w:hAnsi="Courier New" w:cs="Courier New"/>
        </w:rPr>
        <w:t>\documentclass[journal</w:t>
      </w:r>
      <w:proofErr w:type="gramStart"/>
      <w:r w:rsidRPr="00C47359">
        <w:rPr>
          <w:rFonts w:ascii="Courier New" w:hAnsi="Courier New" w:cs="Courier New"/>
        </w:rPr>
        <w:t>,12pt,draftcls,onecolumn</w:t>
      </w:r>
      <w:proofErr w:type="gramEnd"/>
      <w:r w:rsidRPr="00C47359">
        <w:rPr>
          <w:rFonts w:ascii="Courier New" w:hAnsi="Courier New" w:cs="Courier New"/>
        </w:rPr>
        <w:t>]{IEEEtran}</w:t>
      </w:r>
    </w:p>
    <w:p w:rsidR="0098554E" w:rsidRPr="00C47359" w:rsidRDefault="0098554E" w:rsidP="00C47359">
      <w:pPr>
        <w:pStyle w:val="PlainText"/>
        <w:rPr>
          <w:rFonts w:ascii="Courier New" w:hAnsi="Courier New" w:cs="Courier New"/>
        </w:rPr>
      </w:pPr>
      <w:r w:rsidRPr="00C47359">
        <w:rPr>
          <w:rFonts w:ascii="Courier New" w:hAnsi="Courier New" w:cs="Courier New"/>
        </w:rPr>
        <w:t>%endif</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documentclass[</w:t>
      </w:r>
      <w:proofErr w:type="gramEnd"/>
      <w:r w:rsidRPr="00C47359">
        <w:rPr>
          <w:rFonts w:ascii="Courier New" w:hAnsi="Courier New" w:cs="Courier New"/>
        </w:rPr>
        <w:t>a4paper, 10pt, conference]{ieeeconf}</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\usepackage{cite} %for citations</w:t>
      </w:r>
    </w:p>
    <w:p w:rsidR="0098554E" w:rsidRPr="00C47359" w:rsidRDefault="0098554E" w:rsidP="00C47359">
      <w:pPr>
        <w:pStyle w:val="PlainText"/>
        <w:rPr>
          <w:rFonts w:ascii="Courier New" w:hAnsi="Courier New" w:cs="Courier New"/>
        </w:rPr>
      </w:pPr>
      <w:r w:rsidRPr="00C47359">
        <w:rPr>
          <w:rFonts w:ascii="Courier New" w:hAnsi="Courier New" w:cs="Courier New"/>
        </w:rPr>
        <w:t>\usepackage{url}</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%this is for math typing (eg: cases)</w:t>
      </w:r>
    </w:p>
    <w:p w:rsidR="0098554E" w:rsidRPr="00C47359" w:rsidRDefault="0098554E" w:rsidP="00C47359">
      <w:pPr>
        <w:pStyle w:val="PlainText"/>
        <w:rPr>
          <w:rFonts w:ascii="Courier New" w:hAnsi="Courier New" w:cs="Courier New"/>
        </w:rPr>
      </w:pPr>
      <w:r w:rsidRPr="00C47359">
        <w:rPr>
          <w:rFonts w:ascii="Courier New" w:hAnsi="Courier New" w:cs="Courier New"/>
        </w:rPr>
        <w:t>\usepackage{amsmath}</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\usepackage{amsfonts}   % if you want the fonts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\usepackage{amssymb}    % if you want extra symbols</w:t>
      </w:r>
    </w:p>
    <w:p w:rsidR="0098554E" w:rsidRPr="00C47359" w:rsidRDefault="0098554E" w:rsidP="00C47359">
      <w:pPr>
        <w:pStyle w:val="PlainText"/>
        <w:rPr>
          <w:rFonts w:ascii="Courier New" w:hAnsi="Courier New" w:cs="Courier New"/>
        </w:rPr>
      </w:pPr>
      <w:r w:rsidRPr="00C47359">
        <w:rPr>
          <w:rFonts w:ascii="Courier New" w:hAnsi="Courier New" w:cs="Courier New"/>
        </w:rPr>
        <w:t>\usepackage{epsfig} %for figures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\usepackage[center]{caption}%for captions</w:t>
      </w:r>
    </w:p>
    <w:p w:rsidR="0098554E" w:rsidRPr="00C47359" w:rsidRDefault="0098554E" w:rsidP="00C47359">
      <w:pPr>
        <w:pStyle w:val="PlainText"/>
        <w:rPr>
          <w:rFonts w:ascii="Courier New" w:hAnsi="Courier New" w:cs="Courier New"/>
        </w:rPr>
      </w:pPr>
      <w:r w:rsidRPr="00C47359">
        <w:rPr>
          <w:rFonts w:ascii="Courier New" w:hAnsi="Courier New" w:cs="Courier New"/>
        </w:rPr>
        <w:t>\usepackage[caption=false</w:t>
      </w:r>
      <w:proofErr w:type="gramStart"/>
      <w:r w:rsidRPr="00C47359">
        <w:rPr>
          <w:rFonts w:ascii="Courier New" w:hAnsi="Courier New" w:cs="Courier New"/>
        </w:rPr>
        <w:t>,font</w:t>
      </w:r>
      <w:proofErr w:type="gramEnd"/>
      <w:r w:rsidRPr="00C47359">
        <w:rPr>
          <w:rFonts w:ascii="Courier New" w:hAnsi="Courier New" w:cs="Courier New"/>
        </w:rPr>
        <w:t>=footnotesize]{subfig} %for subfigures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%\nonstopmode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%opening</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title{</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Statistically Consistent Measures of Distance for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%Scalar Homoskedastic Models for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author{</w:t>
      </w:r>
      <w:proofErr w:type="gramEnd"/>
      <w:r w:rsidRPr="00C47359">
        <w:rPr>
          <w:rFonts w:ascii="Courier New" w:hAnsi="Courier New" w:cs="Courier New"/>
        </w:rPr>
        <w:t>Thanh-Hai Le, Ian McLoughlin}</w:t>
      </w:r>
    </w:p>
    <w:p w:rsidR="0098554E" w:rsidRPr="00C47359" w:rsidRDefault="0098554E" w:rsidP="00C47359">
      <w:pPr>
        <w:pStyle w:val="PlainText"/>
        <w:rPr>
          <w:rFonts w:ascii="Courier New" w:hAnsi="Courier New" w:cs="Courier New"/>
        </w:rPr>
      </w:pPr>
      <w:r w:rsidRPr="00C47359">
        <w:rPr>
          <w:rFonts w:ascii="Courier New" w:hAnsi="Courier New" w:cs="Courier New"/>
        </w:rPr>
        <w:t>\author{Thanh-Hai~Le,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Ian~McLoughlin,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proofErr w:type="gramStart"/>
      <w:r w:rsidRPr="00C47359">
        <w:rPr>
          <w:rFonts w:ascii="Courier New" w:hAnsi="Courier New" w:cs="Courier New"/>
        </w:rPr>
        <w:t>and</w:t>
      </w:r>
      <w:proofErr w:type="gramEnd"/>
      <w:r w:rsidRPr="00C47359">
        <w:rPr>
          <w:rFonts w:ascii="Courier New" w:hAnsi="Courier New" w:cs="Courier New"/>
        </w:rPr>
        <w:t xml:space="preserve"> Chan-Hua~Vun%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\thanks{Thanh-Hai~Le and Chan-Hua~Vun are with School of Computer Engineering,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Nanyang Technological University, Singapore.</w:t>
      </w:r>
      <w:proofErr w:type="gramEnd"/>
      <w:r w:rsidRPr="00C47359">
        <w:rPr>
          <w:rFonts w:ascii="Courier New" w:hAnsi="Courier New" w:cs="Courier New"/>
        </w:rPr>
        <w:t xml:space="preserve"> Ian~McLoughlin is with School of Information Science and Technology,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University of Science and Technology of China.</w:t>
      </w:r>
      <w:proofErr w:type="gramEnd"/>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t>
      </w:r>
      <w:proofErr w:type="gramEnd"/>
      <w:r w:rsidRPr="00C47359">
        <w:rPr>
          <w:rFonts w:ascii="Courier New" w:hAnsi="Courier New" w:cs="Courier New"/>
        </w:rPr>
        <w:t xml:space="preserve"> &lt;-this % stops a space</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thanks{</w:t>
      </w:r>
      <w:proofErr w:type="gramEnd"/>
      <w:r w:rsidRPr="00C47359">
        <w:rPr>
          <w:rFonts w:ascii="Courier New" w:hAnsi="Courier New" w:cs="Courier New"/>
        </w:rPr>
        <w:t xml:space="preserve">The authors wish to thank Dr. Ken-Yoong Lee and Dr. Timo Brestchneider of EADS Innovation-Works Singapore for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r w:rsidRPr="00C47359">
        <w:rPr>
          <w:rFonts w:ascii="Courier New" w:hAnsi="Courier New" w:cs="Courier New"/>
        </w:rPr>
        <w:tab/>
        <w:t xml:space="preserve">their initial discussions and for providing us the RADAR-SAT2 imagery used in this paper. </w:t>
      </w:r>
      <w:proofErr w:type="gramStart"/>
      <w:r w:rsidRPr="00C47359">
        <w:rPr>
          <w:rFonts w:ascii="Courier New" w:hAnsi="Courier New" w:cs="Courier New"/>
        </w:rPr>
        <w:t>}%</w:t>
      </w:r>
      <w:proofErr w:type="gramEnd"/>
      <w:r w:rsidRPr="00C47359">
        <w:rPr>
          <w:rFonts w:ascii="Courier New" w:hAnsi="Courier New" w:cs="Courier New"/>
        </w:rPr>
        <w:t xml:space="preserve"> &lt;-this % stops a space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\thanks{Manuscript </w:t>
      </w:r>
      <w:proofErr w:type="gramStart"/>
      <w:r w:rsidRPr="00C47359">
        <w:rPr>
          <w:rFonts w:ascii="Courier New" w:hAnsi="Courier New" w:cs="Courier New"/>
        </w:rPr>
        <w:t>received ?</w:t>
      </w:r>
      <w:proofErr w:type="gramEnd"/>
      <w:r w:rsidRPr="00C47359">
        <w:rPr>
          <w:rFonts w:ascii="Courier New" w:hAnsi="Courier New" w:cs="Courier New"/>
        </w:rPr>
        <w:t>, 2013; revised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\markboth{Transactions on Geoscience \&amp; Remote Sensing</w:t>
      </w:r>
      <w:proofErr w:type="gramStart"/>
      <w:r w:rsidRPr="00C47359">
        <w:rPr>
          <w:rFonts w:ascii="Courier New" w:hAnsi="Courier New" w:cs="Courier New"/>
        </w:rPr>
        <w:t>,~</w:t>
      </w:r>
      <w:proofErr w:type="gramEnd"/>
      <w:r w:rsidRPr="00C47359">
        <w:rPr>
          <w:rFonts w:ascii="Courier New" w:hAnsi="Courier New" w:cs="Courier New"/>
        </w:rPr>
        <w:t>Vol.~?, No.~?, ?~2013}%</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Le</w:t>
      </w:r>
      <w:proofErr w:type="gramEnd"/>
      <w:r w:rsidRPr="00C47359">
        <w:rPr>
          <w:rFonts w:ascii="Courier New" w:hAnsi="Courier New" w:cs="Courier New"/>
        </w:rPr>
        <w:t xml:space="preserve"> \MakeLowercase{\textit{et al.}}:  Statistically Consistent Measures of Distance for POLSAR Data}</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\begin{document}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\maketitle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\begin{abstract}</w:t>
      </w:r>
    </w:p>
    <w:p w:rsidR="0098554E" w:rsidRPr="00C47359" w:rsidRDefault="0098554E" w:rsidP="00C47359">
      <w:pPr>
        <w:pStyle w:val="PlainText"/>
        <w:rPr>
          <w:rFonts w:ascii="Courier New" w:hAnsi="Courier New" w:cs="Courier New"/>
        </w:rPr>
      </w:pPr>
      <w:del w:id="0" w:author="N Vun" w:date="2013-03-03T20:31:00Z">
        <w:r w:rsidRPr="00C47359" w:rsidDel="00840C42">
          <w:rPr>
            <w:rFonts w:ascii="Courier New" w:hAnsi="Courier New" w:cs="Courier New"/>
          </w:rPr>
          <w:delText xml:space="preserve">In this paper, </w:delText>
        </w:r>
      </w:del>
      <w:ins w:id="1" w:author="N Vun" w:date="2013-03-03T20:31:00Z">
        <w:r w:rsidR="00840C42">
          <w:rPr>
            <w:rFonts w:ascii="Courier New" w:hAnsi="Courier New" w:cs="Courier New"/>
          </w:rPr>
          <w:t xml:space="preserve">This paper </w:t>
        </w:r>
      </w:ins>
      <w:ins w:id="2" w:author="N Vun" w:date="2013-03-03T20:32:00Z">
        <w:r w:rsidR="00840C42">
          <w:rPr>
            <w:rFonts w:ascii="Courier New" w:hAnsi="Courier New" w:cs="Courier New"/>
          </w:rPr>
          <w:t>present</w:t>
        </w:r>
      </w:ins>
      <w:ins w:id="3" w:author="N Vun" w:date="2013-03-03T20:31:00Z">
        <w:r w:rsidR="00840C42">
          <w:rPr>
            <w:rFonts w:ascii="Courier New" w:hAnsi="Courier New" w:cs="Courier New"/>
          </w:rPr>
          <w:t xml:space="preserve">s </w:t>
        </w:r>
      </w:ins>
      <w:r w:rsidRPr="00C47359">
        <w:rPr>
          <w:rFonts w:ascii="Courier New" w:hAnsi="Courier New" w:cs="Courier New"/>
        </w:rPr>
        <w:t xml:space="preserve">a </w:t>
      </w:r>
      <w:ins w:id="4" w:author="N Vun" w:date="2013-03-03T20:31:00Z">
        <w:r w:rsidR="00840C42">
          <w:rPr>
            <w:rFonts w:ascii="Courier New" w:hAnsi="Courier New" w:cs="Courier New"/>
          </w:rPr>
          <w:t xml:space="preserve">novel </w:t>
        </w:r>
      </w:ins>
      <w:r w:rsidRPr="00C47359">
        <w:rPr>
          <w:rFonts w:ascii="Courier New" w:hAnsi="Courier New" w:cs="Courier New"/>
        </w:rPr>
        <w:t xml:space="preserve">homoskedastic and additive model for polarimetric SAR (POLSAR) </w:t>
      </w:r>
      <w:proofErr w:type="gramStart"/>
      <w:r w:rsidRPr="00C47359">
        <w:rPr>
          <w:rFonts w:ascii="Courier New" w:hAnsi="Courier New" w:cs="Courier New"/>
        </w:rPr>
        <w:t xml:space="preserve">data </w:t>
      </w:r>
      <w:proofErr w:type="gramEnd"/>
      <w:del w:id="5" w:author="N Vun" w:date="2013-03-03T20:31:00Z">
        <w:r w:rsidRPr="00C47359" w:rsidDel="00840C42">
          <w:rPr>
            <w:rFonts w:ascii="Courier New" w:hAnsi="Courier New" w:cs="Courier New"/>
          </w:rPr>
          <w:delText>is introduced</w:delText>
        </w:r>
      </w:del>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statistical </w:t>
      </w:r>
      <w:proofErr w:type="gramStart"/>
      <w:r w:rsidRPr="00C47359">
        <w:rPr>
          <w:rFonts w:ascii="Courier New" w:hAnsi="Courier New" w:cs="Courier New"/>
        </w:rPr>
        <w:t xml:space="preserve">properties of this </w:t>
      </w:r>
      <w:ins w:id="6" w:author="N Vun" w:date="2013-03-03T20:33:00Z">
        <w:r w:rsidR="00840C42">
          <w:rPr>
            <w:rFonts w:ascii="Courier New" w:hAnsi="Courier New" w:cs="Courier New"/>
          </w:rPr>
          <w:t xml:space="preserve">new </w:t>
        </w:r>
      </w:ins>
      <w:r w:rsidRPr="00C47359">
        <w:rPr>
          <w:rFonts w:ascii="Courier New" w:hAnsi="Courier New" w:cs="Courier New"/>
        </w:rPr>
        <w:t xml:space="preserve">model </w:t>
      </w:r>
      <w:del w:id="7" w:author="N Vun" w:date="2013-03-03T20:34:00Z">
        <w:r w:rsidRPr="00C47359" w:rsidDel="00840C42">
          <w:rPr>
            <w:rFonts w:ascii="Courier New" w:hAnsi="Courier New" w:cs="Courier New"/>
          </w:rPr>
          <w:delText>subsequently</w:delText>
        </w:r>
      </w:del>
      <w:r w:rsidRPr="00C47359">
        <w:rPr>
          <w:rFonts w:ascii="Courier New" w:hAnsi="Courier New" w:cs="Courier New"/>
        </w:rPr>
        <w:t xml:space="preserve"> </w:t>
      </w:r>
      <w:ins w:id="8" w:author="N Vun" w:date="2013-03-03T20:32:00Z">
        <w:r w:rsidR="00840C42">
          <w:rPr>
            <w:rFonts w:ascii="Courier New" w:hAnsi="Courier New" w:cs="Courier New"/>
          </w:rPr>
          <w:t>enables</w:t>
        </w:r>
        <w:proofErr w:type="gramEnd"/>
        <w:r w:rsidR="00840C42">
          <w:rPr>
            <w:rFonts w:ascii="Courier New" w:hAnsi="Courier New" w:cs="Courier New"/>
          </w:rPr>
          <w:t xml:space="preserve"> </w:t>
        </w:r>
      </w:ins>
      <w:del w:id="9" w:author="N Vun" w:date="2013-03-03T20:32:00Z">
        <w:r w:rsidRPr="00C47359" w:rsidDel="00840C42">
          <w:rPr>
            <w:rFonts w:ascii="Courier New" w:hAnsi="Courier New" w:cs="Courier New"/>
          </w:rPr>
          <w:delText>lead to a few</w:delText>
        </w:r>
      </w:del>
      <w:del w:id="10" w:author="N Vun" w:date="2013-03-03T20:36:00Z">
        <w:r w:rsidRPr="00C47359" w:rsidDel="00840C42">
          <w:rPr>
            <w:rFonts w:ascii="Courier New" w:hAnsi="Courier New" w:cs="Courier New"/>
          </w:rPr>
          <w:delText xml:space="preserve"> </w:delText>
        </w:r>
      </w:del>
      <w:ins w:id="11" w:author="N Vun" w:date="2013-03-03T20:36:00Z">
        <w:r w:rsidR="00840C42">
          <w:rPr>
            <w:rFonts w:ascii="Courier New" w:hAnsi="Courier New" w:cs="Courier New"/>
          </w:rPr>
          <w:t xml:space="preserve">a number of </w:t>
        </w:r>
      </w:ins>
      <w:r w:rsidRPr="00C47359">
        <w:rPr>
          <w:rFonts w:ascii="Courier New" w:hAnsi="Courier New" w:cs="Courier New"/>
        </w:rPr>
        <w:t>different consistent measures of distance for the POLSAR covariance matrix.</w:t>
      </w:r>
      <w:ins w:id="12" w:author="N Vun" w:date="2013-03-03T20:36:00Z">
        <w:r w:rsidR="002077EB">
          <w:rPr>
            <w:rFonts w:ascii="Courier New" w:hAnsi="Courier New" w:cs="Courier New"/>
          </w:rPr>
          <w:t xml:space="preserve"> (Not clear what u mean here</w:t>
        </w:r>
      </w:ins>
      <w:ins w:id="13" w:author="N Vun" w:date="2013-03-03T21:59:00Z">
        <w:r w:rsidR="002077EB">
          <w:rPr>
            <w:rFonts w:ascii="Courier New" w:hAnsi="Courier New" w:cs="Courier New"/>
          </w:rPr>
          <w:t xml:space="preserve"> -</w:t>
        </w:r>
      </w:ins>
      <w:ins w:id="14" w:author="N Vun" w:date="2013-03-03T20:36:00Z">
        <w:r w:rsidR="00840C42">
          <w:rPr>
            <w:rFonts w:ascii="Courier New" w:hAnsi="Courier New" w:cs="Courier New"/>
          </w:rPr>
          <w:t xml:space="preserve"> </w:t>
        </w:r>
      </w:ins>
      <w:ins w:id="15" w:author="N Vun" w:date="2013-03-03T20:39:00Z">
        <w:r w:rsidR="00840C42">
          <w:rPr>
            <w:rFonts w:ascii="Courier New" w:hAnsi="Courier New" w:cs="Courier New"/>
          </w:rPr>
          <w:t xml:space="preserve">a few </w:t>
        </w:r>
      </w:ins>
      <w:ins w:id="16" w:author="N Vun" w:date="2013-03-03T20:36:00Z">
        <w:r w:rsidR="00840C42">
          <w:rPr>
            <w:rFonts w:ascii="Courier New" w:hAnsi="Courier New" w:cs="Courier New"/>
          </w:rPr>
          <w:t xml:space="preserve">different </w:t>
        </w:r>
      </w:ins>
      <w:ins w:id="17" w:author="N Vun" w:date="2013-03-03T20:37:00Z">
        <w:r w:rsidR="00840C42">
          <w:rPr>
            <w:rFonts w:ascii="Courier New" w:hAnsi="Courier New" w:cs="Courier New"/>
          </w:rPr>
          <w:t xml:space="preserve">methods </w:t>
        </w:r>
      </w:ins>
      <w:ins w:id="18" w:author="N Vun" w:date="2013-03-03T20:39:00Z">
        <w:r w:rsidR="00840C42">
          <w:rPr>
            <w:rFonts w:ascii="Courier New" w:hAnsi="Courier New" w:cs="Courier New"/>
          </w:rPr>
          <w:t xml:space="preserve">which all </w:t>
        </w:r>
      </w:ins>
      <w:ins w:id="19" w:author="N Vun" w:date="2013-03-03T20:38:00Z">
        <w:r w:rsidR="00840C42">
          <w:rPr>
            <w:rFonts w:ascii="Courier New" w:hAnsi="Courier New" w:cs="Courier New"/>
          </w:rPr>
          <w:t>provid</w:t>
        </w:r>
      </w:ins>
      <w:ins w:id="20" w:author="N Vun" w:date="2013-03-03T21:59:00Z">
        <w:r w:rsidR="002077EB">
          <w:rPr>
            <w:rFonts w:ascii="Courier New" w:hAnsi="Courier New" w:cs="Courier New"/>
          </w:rPr>
          <w:t>es</w:t>
        </w:r>
      </w:ins>
      <w:ins w:id="21" w:author="N Vun" w:date="2013-03-03T20:37:00Z">
        <w:r w:rsidR="00840C42">
          <w:rPr>
            <w:rFonts w:ascii="Courier New" w:hAnsi="Courier New" w:cs="Courier New"/>
          </w:rPr>
          <w:t xml:space="preserve"> </w:t>
        </w:r>
      </w:ins>
      <w:ins w:id="22" w:author="N Vun" w:date="2013-03-03T20:36:00Z">
        <w:r w:rsidR="00840C42">
          <w:rPr>
            <w:rFonts w:ascii="Courier New" w:hAnsi="Courier New" w:cs="Courier New"/>
          </w:rPr>
          <w:t>consistent</w:t>
        </w:r>
      </w:ins>
      <w:ins w:id="23" w:author="N Vun" w:date="2013-03-03T20:37:00Z">
        <w:r w:rsidR="00840C42">
          <w:rPr>
            <w:rFonts w:ascii="Courier New" w:hAnsi="Courier New" w:cs="Courier New"/>
          </w:rPr>
          <w:t xml:space="preserve"> meausres</w:t>
        </w:r>
      </w:ins>
      <w:proofErr w:type="gramStart"/>
      <w:ins w:id="24" w:author="N Vun" w:date="2013-03-03T20:39:00Z">
        <w:r w:rsidR="00840C42">
          <w:rPr>
            <w:rFonts w:ascii="Courier New" w:hAnsi="Courier New" w:cs="Courier New"/>
          </w:rPr>
          <w:t>?</w:t>
        </w:r>
      </w:ins>
      <w:ins w:id="25" w:author="N Vun" w:date="2013-03-03T20:37:00Z">
        <w:r w:rsidR="00840C42">
          <w:rPr>
            <w:rFonts w:ascii="Courier New" w:hAnsi="Courier New" w:cs="Courier New"/>
          </w:rPr>
          <w:t xml:space="preserve"> </w:t>
        </w:r>
      </w:ins>
      <w:ins w:id="26" w:author="N Vun" w:date="2013-03-03T20:36:00Z">
        <w:r w:rsidR="00840C42">
          <w:rPr>
            <w:rFonts w:ascii="Courier New" w:hAnsi="Courier New" w:cs="Courier New"/>
          </w:rPr>
          <w:t>)</w:t>
        </w:r>
      </w:ins>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The dis-similarity measurements</w:t>
      </w:r>
      <w:ins w:id="27" w:author="N Vun" w:date="2013-03-03T20:40:00Z">
        <w:r w:rsidR="00840C42">
          <w:rPr>
            <w:rFonts w:ascii="Courier New" w:hAnsi="Courier New" w:cs="Courier New"/>
          </w:rPr>
          <w:t>,</w:t>
        </w:r>
      </w:ins>
      <w:r w:rsidRPr="00C47359">
        <w:rPr>
          <w:rFonts w:ascii="Courier New" w:hAnsi="Courier New" w:cs="Courier New"/>
        </w:rPr>
        <w:t xml:space="preserve"> </w:t>
      </w:r>
      <w:del w:id="28" w:author="N Vun" w:date="2013-03-03T20:40:00Z">
        <w:r w:rsidRPr="00C47359" w:rsidDel="00840C42">
          <w:rPr>
            <w:rFonts w:ascii="Courier New" w:hAnsi="Courier New" w:cs="Courier New"/>
          </w:rPr>
          <w:delText>are initially developed for both partial (2x2) and full (3x3 monostatic case) polarimetric SAR data.</w:delText>
        </w:r>
      </w:del>
    </w:p>
    <w:p w:rsidR="0098554E" w:rsidRPr="00C47359" w:rsidRDefault="0098554E" w:rsidP="00C47359">
      <w:pPr>
        <w:pStyle w:val="PlainText"/>
        <w:rPr>
          <w:rFonts w:ascii="Courier New" w:hAnsi="Courier New" w:cs="Courier New"/>
        </w:rPr>
      </w:pPr>
      <w:del w:id="29" w:author="N Vun" w:date="2013-03-03T20:40:00Z">
        <w:r w:rsidRPr="00C47359" w:rsidDel="00840C42">
          <w:rPr>
            <w:rFonts w:ascii="Courier New" w:hAnsi="Courier New" w:cs="Courier New"/>
          </w:rPr>
          <w:delText xml:space="preserve">They are </w:delText>
        </w:r>
      </w:del>
      <w:proofErr w:type="gramStart"/>
      <w:r w:rsidRPr="00C47359">
        <w:rPr>
          <w:rFonts w:ascii="Courier New" w:hAnsi="Courier New" w:cs="Courier New"/>
        </w:rPr>
        <w:t>computed</w:t>
      </w:r>
      <w:proofErr w:type="gramEnd"/>
      <w:r w:rsidRPr="00C47359">
        <w:rPr>
          <w:rFonts w:ascii="Courier New" w:hAnsi="Courier New" w:cs="Courier New"/>
        </w:rPr>
        <w:t xml:space="preserve"> from the determinant of the POLSAR covariance matrix</w:t>
      </w:r>
      <w:ins w:id="30" w:author="N Vun" w:date="2013-03-03T20:40:00Z">
        <w:r w:rsidR="00840C42">
          <w:rPr>
            <w:rFonts w:ascii="Courier New" w:hAnsi="Courier New" w:cs="Courier New"/>
          </w:rPr>
          <w:t xml:space="preserve">, </w:t>
        </w:r>
        <w:r w:rsidR="00840C42" w:rsidRPr="00C47359">
          <w:rPr>
            <w:rFonts w:ascii="Courier New" w:hAnsi="Courier New" w:cs="Courier New"/>
          </w:rPr>
          <w:t>are initially developed for both partial (2x2) and full (3x3 monostatic case) polarimetric SAR data</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del w:id="31" w:author="N Vun" w:date="2013-03-03T20:34:00Z">
        <w:r w:rsidRPr="00C47359" w:rsidDel="00840C42">
          <w:rPr>
            <w:rFonts w:ascii="Courier New" w:hAnsi="Courier New" w:cs="Courier New"/>
          </w:rPr>
          <w:delText>Interestingly</w:delText>
        </w:r>
      </w:del>
      <w:r w:rsidRPr="00C47359">
        <w:rPr>
          <w:rFonts w:ascii="Courier New" w:hAnsi="Courier New" w:cs="Courier New"/>
        </w:rPr>
        <w:t xml:space="preserve">, </w:t>
      </w:r>
      <w:ins w:id="32" w:author="N Vun" w:date="2013-03-03T20:34:00Z">
        <w:r w:rsidR="00840C42">
          <w:rPr>
            <w:rFonts w:ascii="Courier New" w:hAnsi="Courier New" w:cs="Courier New"/>
          </w:rPr>
          <w:t xml:space="preserve">It is shown that </w:t>
        </w:r>
      </w:ins>
      <w:r w:rsidRPr="00C47359">
        <w:rPr>
          <w:rFonts w:ascii="Courier New" w:hAnsi="Courier New" w:cs="Courier New"/>
        </w:rPr>
        <w:t>when the multi-polarization POLSAR is collapsed into the single-polarization SAR,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this</w:t>
      </w:r>
      <w:proofErr w:type="gramEnd"/>
      <w:r w:rsidRPr="00C47359">
        <w:rPr>
          <w:rFonts w:ascii="Courier New" w:hAnsi="Courier New" w:cs="Courier New"/>
        </w:rPr>
        <w:t xml:space="preserve"> covariance matrix determinant is neatly transformed into the traditional SAR intensity.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the SAR intensity statistics can now be considered as a special case of </w:t>
      </w:r>
      <w:del w:id="33" w:author="N Vun" w:date="2013-03-03T20:42:00Z">
        <w:r w:rsidRPr="00C47359" w:rsidDel="00E1474B">
          <w:rPr>
            <w:rFonts w:ascii="Courier New" w:hAnsi="Courier New" w:cs="Courier New"/>
          </w:rPr>
          <w:delText>th</w:delText>
        </w:r>
      </w:del>
      <w:del w:id="34" w:author="N Vun" w:date="2013-03-03T20:41:00Z">
        <w:r w:rsidRPr="00C47359" w:rsidDel="00E1474B">
          <w:rPr>
            <w:rFonts w:ascii="Courier New" w:hAnsi="Courier New" w:cs="Courier New"/>
          </w:rPr>
          <w:delText>e</w:delText>
        </w:r>
      </w:del>
      <w:r w:rsidRPr="00C47359">
        <w:rPr>
          <w:rFonts w:ascii="Courier New" w:hAnsi="Courier New" w:cs="Courier New"/>
        </w:rPr>
        <w:t xml:space="preserve"> </w:t>
      </w:r>
      <w:ins w:id="35" w:author="N Vun" w:date="2013-03-03T20:42:00Z">
        <w:r w:rsidR="00E1474B">
          <w:rPr>
            <w:rFonts w:ascii="Courier New" w:hAnsi="Courier New" w:cs="Courier New"/>
          </w:rPr>
          <w:t xml:space="preserve">this new </w:t>
        </w:r>
      </w:ins>
      <w:r w:rsidRPr="00C47359">
        <w:rPr>
          <w:rFonts w:ascii="Courier New" w:hAnsi="Courier New" w:cs="Courier New"/>
        </w:rPr>
        <w:t>theoretical model for POLSAR.</w:t>
      </w:r>
    </w:p>
    <w:p w:rsidR="0098554E" w:rsidRPr="00C47359" w:rsidRDefault="0098554E" w:rsidP="00C47359">
      <w:pPr>
        <w:pStyle w:val="PlainText"/>
        <w:rPr>
          <w:rFonts w:ascii="Courier New" w:hAnsi="Courier New" w:cs="Courier New"/>
        </w:rPr>
      </w:pPr>
      <w:del w:id="36" w:author="N Vun" w:date="2013-03-03T20:42:00Z">
        <w:r w:rsidRPr="00C47359" w:rsidDel="00E1474B">
          <w:rPr>
            <w:rFonts w:ascii="Courier New" w:hAnsi="Courier New" w:cs="Courier New"/>
          </w:rPr>
          <w:delText>While powerful theoretically,</w:delText>
        </w:r>
      </w:del>
      <w:del w:id="37" w:author="N Vun" w:date="2013-03-03T20:43:00Z">
        <w:r w:rsidRPr="00C47359" w:rsidDel="00E1474B">
          <w:rPr>
            <w:rFonts w:ascii="Courier New" w:hAnsi="Courier New" w:cs="Courier New"/>
          </w:rPr>
          <w:delText xml:space="preserve"> </w:delText>
        </w:r>
      </w:del>
      <w:del w:id="38" w:author="N Vun" w:date="2013-03-03T20:42:00Z">
        <w:r w:rsidRPr="00C47359" w:rsidDel="00E1474B">
          <w:rPr>
            <w:rFonts w:ascii="Courier New" w:hAnsi="Courier New" w:cs="Courier New"/>
          </w:rPr>
          <w:delText>t</w:delText>
        </w:r>
      </w:del>
      <w:ins w:id="39" w:author="N Vun" w:date="2013-03-03T20:42:00Z">
        <w:r w:rsidR="00E1474B">
          <w:rPr>
            <w:rFonts w:ascii="Courier New" w:hAnsi="Courier New" w:cs="Courier New"/>
          </w:rPr>
          <w:t>T</w:t>
        </w:r>
      </w:ins>
      <w:r w:rsidRPr="00C47359">
        <w:rPr>
          <w:rFonts w:ascii="Courier New" w:hAnsi="Courier New" w:cs="Courier New"/>
        </w:rPr>
        <w:t>he statistical model is also robust in handling practical data.</w:t>
      </w:r>
      <w:ins w:id="40" w:author="N Vun" w:date="2013-03-03T20:43:00Z">
        <w:r w:rsidR="00E1474B">
          <w:rPr>
            <w:rFonts w:ascii="Courier New" w:hAnsi="Courier New" w:cs="Courier New"/>
          </w:rPr>
          <w:t xml:space="preserve"> (Not sure what u try to emphasi</w:t>
        </w:r>
      </w:ins>
      <w:ins w:id="41" w:author="N Vun" w:date="2013-03-03T20:44:00Z">
        <w:r w:rsidR="00E1474B">
          <w:rPr>
            <w:rFonts w:ascii="Courier New" w:hAnsi="Courier New" w:cs="Courier New"/>
          </w:rPr>
          <w:t>ze here</w:t>
        </w:r>
      </w:ins>
      <w:ins w:id="42" w:author="N Vun" w:date="2013-03-03T20:43:00Z">
        <w:r w:rsidR="00E1474B">
          <w:rPr>
            <w:rFonts w:ascii="Courier New" w:hAnsi="Courier New" w:cs="Courier New"/>
          </w:rPr>
          <w:t>, a model is only useful if it can be applied to real w</w:t>
        </w:r>
      </w:ins>
      <w:ins w:id="43" w:author="N Vun" w:date="2013-03-03T20:44:00Z">
        <w:r w:rsidR="00E1474B">
          <w:rPr>
            <w:rFonts w:ascii="Courier New" w:hAnsi="Courier New" w:cs="Courier New"/>
          </w:rPr>
          <w:t>o</w:t>
        </w:r>
      </w:ins>
      <w:ins w:id="44" w:author="N Vun" w:date="2013-03-03T20:43:00Z">
        <w:r w:rsidR="00E1474B">
          <w:rPr>
            <w:rFonts w:ascii="Courier New" w:hAnsi="Courier New" w:cs="Courier New"/>
          </w:rPr>
          <w:t>rld data</w:t>
        </w:r>
      </w:ins>
      <w:ins w:id="45" w:author="N Vun" w:date="2013-03-03T20:44:00Z">
        <w:r w:rsidR="00E1474B">
          <w:rPr>
            <w:rFonts w:ascii="Courier New" w:hAnsi="Courier New" w:cs="Courier New"/>
          </w:rPr>
          <w:t>, oth</w:t>
        </w:r>
      </w:ins>
      <w:ins w:id="46" w:author="N Vun" w:date="2013-03-03T20:45:00Z">
        <w:r w:rsidR="00E1474B">
          <w:rPr>
            <w:rFonts w:ascii="Courier New" w:hAnsi="Courier New" w:cs="Courier New"/>
          </w:rPr>
          <w:t>erwise, it is not an accurate model</w:t>
        </w:r>
      </w:ins>
      <w:ins w:id="47" w:author="N Vun" w:date="2013-03-03T20:44:00Z">
        <w:r w:rsidR="00E1474B">
          <w:rPr>
            <w:rFonts w:ascii="Courier New" w:hAnsi="Courier New" w:cs="Courier New"/>
          </w:rPr>
          <w:t>)</w:t>
        </w:r>
      </w:ins>
    </w:p>
    <w:p w:rsidR="0098554E" w:rsidRPr="00C47359" w:rsidRDefault="0098554E" w:rsidP="00C47359">
      <w:pPr>
        <w:pStyle w:val="PlainText"/>
        <w:rPr>
          <w:rFonts w:ascii="Courier New" w:hAnsi="Courier New" w:cs="Courier New"/>
        </w:rPr>
      </w:pPr>
      <w:r w:rsidRPr="00C47359">
        <w:rPr>
          <w:rFonts w:ascii="Courier New" w:hAnsi="Courier New" w:cs="Courier New"/>
        </w:rPr>
        <w:t>It can be validated and match reasonably well</w:t>
      </w:r>
      <w:ins w:id="48" w:author="N Vun" w:date="2013-03-03T20:47:00Z">
        <w:r w:rsidR="00E1474B">
          <w:rPr>
            <w:rFonts w:ascii="Courier New" w:hAnsi="Courier New" w:cs="Courier New"/>
          </w:rPr>
          <w:t xml:space="preserve"> (why reasonably only? This implies the model may not be that accurate?)</w:t>
        </w:r>
        <w:r w:rsidR="00E1474B" w:rsidRPr="00C47359">
          <w:rPr>
            <w:rFonts w:ascii="Courier New" w:hAnsi="Courier New" w:cs="Courier New"/>
          </w:rPr>
          <w:t xml:space="preserve"> </w:t>
        </w:r>
      </w:ins>
      <w:r w:rsidRPr="00C47359">
        <w:rPr>
          <w:rFonts w:ascii="Courier New" w:hAnsi="Courier New" w:cs="Courier New"/>
        </w:rPr>
        <w:t xml:space="preserve"> </w:t>
      </w:r>
      <w:proofErr w:type="gramStart"/>
      <w:r w:rsidRPr="00C47359">
        <w:rPr>
          <w:rFonts w:ascii="Courier New" w:hAnsi="Courier New" w:cs="Courier New"/>
        </w:rPr>
        <w:t>with</w:t>
      </w:r>
      <w:proofErr w:type="gramEnd"/>
      <w:r w:rsidRPr="00C47359">
        <w:rPr>
          <w:rFonts w:ascii="Courier New" w:hAnsi="Courier New" w:cs="Courier New"/>
        </w:rPr>
        <w:t xml:space="preserve"> practical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even  when</w:t>
      </w:r>
      <w:proofErr w:type="gramEnd"/>
      <w:r w:rsidRPr="00C47359">
        <w:rPr>
          <w:rFonts w:ascii="Courier New" w:hAnsi="Courier New" w:cs="Courier New"/>
        </w:rPr>
        <w:t xml:space="preserve">  the supposedly independent polarimetric components are actually highly correlated (e.g. between $S_{hh}$ and $S_{vv}$).</w:t>
      </w:r>
      <w:ins w:id="49" w:author="N Vun" w:date="2013-03-03T20:48:00Z">
        <w:r w:rsidR="00E1474B">
          <w:rPr>
            <w:rFonts w:ascii="Courier New" w:hAnsi="Courier New" w:cs="Courier New"/>
          </w:rPr>
          <w:t xml:space="preserve"> (So </w:t>
        </w:r>
        <w:proofErr w:type="gramStart"/>
        <w:r w:rsidR="00E1474B">
          <w:rPr>
            <w:rFonts w:ascii="Courier New" w:hAnsi="Courier New" w:cs="Courier New"/>
          </w:rPr>
          <w:t>are</w:t>
        </w:r>
        <w:proofErr w:type="gramEnd"/>
        <w:r w:rsidR="00E1474B">
          <w:rPr>
            <w:rFonts w:ascii="Courier New" w:hAnsi="Courier New" w:cs="Courier New"/>
          </w:rPr>
          <w:t xml:space="preserve"> u saying that the model can even </w:t>
        </w:r>
      </w:ins>
      <w:ins w:id="50" w:author="N Vun" w:date="2013-03-03T20:49:00Z">
        <w:r w:rsidR="00E1474B">
          <w:rPr>
            <w:rFonts w:ascii="Courier New" w:hAnsi="Courier New" w:cs="Courier New"/>
          </w:rPr>
          <w:t xml:space="preserve">be </w:t>
        </w:r>
      </w:ins>
      <w:ins w:id="51" w:author="N Vun" w:date="2013-03-03T20:48:00Z">
        <w:r w:rsidR="00E1474B">
          <w:rPr>
            <w:rFonts w:ascii="Courier New" w:hAnsi="Courier New" w:cs="Courier New"/>
          </w:rPr>
          <w:t xml:space="preserve">applied to </w:t>
        </w:r>
      </w:ins>
      <w:ins w:id="52" w:author="N Vun" w:date="2013-03-03T20:50:00Z">
        <w:r w:rsidR="00E1474B">
          <w:rPr>
            <w:rFonts w:ascii="Courier New" w:hAnsi="Courier New" w:cs="Courier New"/>
          </w:rPr>
          <w:t xml:space="preserve">situations, </w:t>
        </w:r>
      </w:ins>
      <w:ins w:id="53" w:author="N Vun" w:date="2013-03-03T20:49:00Z">
        <w:r w:rsidR="00E1474B">
          <w:rPr>
            <w:rFonts w:ascii="Courier New" w:hAnsi="Courier New" w:cs="Courier New"/>
          </w:rPr>
          <w:t xml:space="preserve">that up to now, can’t be done with other models?) </w:t>
        </w:r>
      </w:ins>
    </w:p>
    <w:p w:rsidR="0098554E" w:rsidRPr="00C47359" w:rsidRDefault="0098554E" w:rsidP="00C47359">
      <w:pPr>
        <w:pStyle w:val="PlainText"/>
        <w:rPr>
          <w:rFonts w:ascii="Courier New" w:hAnsi="Courier New" w:cs="Courier New"/>
        </w:rPr>
      </w:pPr>
      <w:r w:rsidRPr="00C47359">
        <w:rPr>
          <w:rFonts w:ascii="Courier New" w:hAnsi="Courier New" w:cs="Courier New"/>
        </w:rPr>
        <w:t>Moreover, the match can be further improved</w:t>
      </w:r>
      <w:del w:id="54" w:author="N Vun" w:date="2013-03-03T20:51:00Z">
        <w:r w:rsidRPr="00C47359" w:rsidDel="00E1474B">
          <w:rPr>
            <w:rFonts w:ascii="Courier New" w:hAnsi="Courier New" w:cs="Courier New"/>
          </w:rPr>
          <w:delText>, as better match is shown achievab</w:delText>
        </w:r>
        <w:r w:rsidRPr="00C47359" w:rsidDel="00672C7E">
          <w:rPr>
            <w:rFonts w:ascii="Courier New" w:hAnsi="Courier New" w:cs="Courier New"/>
          </w:rPr>
          <w:delText>le,</w:delText>
        </w:r>
      </w:del>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if</w:t>
      </w:r>
      <w:proofErr w:type="gramEnd"/>
      <w:r w:rsidRPr="00C47359">
        <w:rPr>
          <w:rFonts w:ascii="Courier New" w:hAnsi="Courier New" w:cs="Courier New"/>
        </w:rPr>
        <w:t xml:space="preserve"> the model validation process include an estimation of the dataset's Effective Number of Looks (ENL)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instead</w:t>
      </w:r>
      <w:proofErr w:type="gramEnd"/>
      <w:r w:rsidRPr="00C47359">
        <w:rPr>
          <w:rFonts w:ascii="Courier New" w:hAnsi="Courier New" w:cs="Courier New"/>
        </w:rPr>
        <w:t xml:space="preserve"> of blind employment of the look number given by the SAR processor.</w:t>
      </w:r>
    </w:p>
    <w:p w:rsidR="0098554E" w:rsidRPr="00C47359" w:rsidRDefault="0098554E" w:rsidP="00C47359">
      <w:pPr>
        <w:pStyle w:val="PlainText"/>
        <w:rPr>
          <w:rFonts w:ascii="Courier New" w:hAnsi="Courier New" w:cs="Courier New"/>
        </w:rPr>
      </w:pPr>
      <w:del w:id="55" w:author="N Vun" w:date="2013-03-03T20:57:00Z">
        <w:r w:rsidRPr="00C47359" w:rsidDel="009814BC">
          <w:rPr>
            <w:rFonts w:ascii="Courier New" w:hAnsi="Courier New" w:cs="Courier New"/>
          </w:rPr>
          <w:delText>Towards the end</w:delText>
        </w:r>
      </w:del>
      <w:ins w:id="56" w:author="N Vun" w:date="2013-03-03T20:57:00Z">
        <w:r w:rsidR="009814BC">
          <w:rPr>
            <w:rFonts w:ascii="Courier New" w:hAnsi="Courier New" w:cs="Courier New"/>
          </w:rPr>
          <w:t xml:space="preserve"> (</w:t>
        </w:r>
        <w:proofErr w:type="gramStart"/>
        <w:r w:rsidR="009814BC">
          <w:rPr>
            <w:rFonts w:ascii="Courier New" w:hAnsi="Courier New" w:cs="Courier New"/>
          </w:rPr>
          <w:t>do</w:t>
        </w:r>
        <w:proofErr w:type="gramEnd"/>
        <w:r w:rsidR="009814BC">
          <w:rPr>
            <w:rFonts w:ascii="Courier New" w:hAnsi="Courier New" w:cs="Courier New"/>
          </w:rPr>
          <w:t xml:space="preserve"> u mean toward the end of the paper?)</w:t>
        </w:r>
      </w:ins>
      <w:del w:id="57" w:author="N Vun" w:date="2013-03-03T20:57:00Z">
        <w:r w:rsidRPr="00C47359" w:rsidDel="009814BC">
          <w:rPr>
            <w:rFonts w:ascii="Courier New" w:hAnsi="Courier New" w:cs="Courier New"/>
          </w:rPr>
          <w:delText>,</w:delText>
        </w:r>
      </w:del>
      <w:del w:id="58" w:author="N Vun" w:date="2013-03-03T20:58:00Z">
        <w:r w:rsidRPr="00C47359" w:rsidDel="009814BC">
          <w:rPr>
            <w:rFonts w:ascii="Courier New" w:hAnsi="Courier New" w:cs="Courier New"/>
          </w:rPr>
          <w:delText xml:space="preserve"> t</w:delText>
        </w:r>
      </w:del>
      <w:ins w:id="59" w:author="N Vun" w:date="2013-03-03T20:58:00Z">
        <w:r w:rsidR="009814BC">
          <w:rPr>
            <w:rFonts w:ascii="Courier New" w:hAnsi="Courier New" w:cs="Courier New"/>
          </w:rPr>
          <w:t>T</w:t>
        </w:r>
      </w:ins>
      <w:r w:rsidRPr="00C47359">
        <w:rPr>
          <w:rFonts w:ascii="Courier New" w:hAnsi="Courier New" w:cs="Courier New"/>
        </w:rPr>
        <w:t xml:space="preserve">he </w:t>
      </w:r>
      <w:del w:id="60" w:author="N Vun" w:date="2013-03-03T21:02:00Z">
        <w:r w:rsidRPr="00C47359" w:rsidDel="00990C00">
          <w:rPr>
            <w:rFonts w:ascii="Courier New" w:hAnsi="Courier New" w:cs="Courier New"/>
          </w:rPr>
          <w:delText xml:space="preserve">practical </w:delText>
        </w:r>
      </w:del>
      <w:r w:rsidRPr="00C47359">
        <w:rPr>
          <w:rFonts w:ascii="Courier New" w:hAnsi="Courier New" w:cs="Courier New"/>
        </w:rPr>
        <w:t xml:space="preserve">application of these dissimilarity measures is </w:t>
      </w:r>
      <w:del w:id="61" w:author="N Vun" w:date="2013-03-03T20:58:00Z">
        <w:r w:rsidRPr="00C47359" w:rsidDel="009814BC">
          <w:rPr>
            <w:rFonts w:ascii="Courier New" w:hAnsi="Courier New" w:cs="Courier New"/>
          </w:rPr>
          <w:delText>briefly</w:delText>
        </w:r>
      </w:del>
      <w:r w:rsidRPr="00C47359">
        <w:rPr>
          <w:rFonts w:ascii="Courier New" w:hAnsi="Courier New" w:cs="Courier New"/>
        </w:rPr>
        <w:t xml:space="preserve"> </w:t>
      </w:r>
      <w:ins w:id="62" w:author="N Vun" w:date="2013-03-03T20:58:00Z">
        <w:r w:rsidR="009814BC">
          <w:rPr>
            <w:rFonts w:ascii="Courier New" w:hAnsi="Courier New" w:cs="Courier New"/>
          </w:rPr>
          <w:t xml:space="preserve">also </w:t>
        </w:r>
      </w:ins>
      <w:r w:rsidRPr="00C47359">
        <w:rPr>
          <w:rFonts w:ascii="Courier New" w:hAnsi="Courier New" w:cs="Courier New"/>
        </w:rPr>
        <w:t>demonstrated</w:t>
      </w:r>
      <w:ins w:id="63" w:author="N Vun" w:date="2013-03-03T20:59:00Z">
        <w:r w:rsidR="009814BC">
          <w:rPr>
            <w:rFonts w:ascii="Courier New" w:hAnsi="Courier New" w:cs="Courier New"/>
          </w:rPr>
          <w:t xml:space="preserve"> in this paper for</w:t>
        </w:r>
      </w:ins>
      <w:del w:id="64" w:author="N Vun" w:date="2013-03-03T20:59:00Z">
        <w:r w:rsidRPr="00C47359" w:rsidDel="009814BC">
          <w:rPr>
            <w:rFonts w:ascii="Courier New" w:hAnsi="Courier New" w:cs="Courier New"/>
          </w:rPr>
          <w:delText xml:space="preserve"> in the context of</w:delText>
        </w:r>
      </w:del>
      <w:r w:rsidRPr="00C47359">
        <w:rPr>
          <w:rFonts w:ascii="Courier New" w:hAnsi="Courier New" w:cs="Courier New"/>
        </w:rPr>
        <w:t xml:space="preserve"> evaluating</w:t>
      </w:r>
      <w:ins w:id="65" w:author="N Vun" w:date="2013-03-03T20:59:00Z">
        <w:r w:rsidR="009814BC">
          <w:rPr>
            <w:rFonts w:ascii="Courier New" w:hAnsi="Courier New" w:cs="Courier New"/>
          </w:rPr>
          <w:t xml:space="preserve"> the effectiveness of</w:t>
        </w:r>
      </w:ins>
      <w:r w:rsidRPr="00C47359">
        <w:rPr>
          <w:rFonts w:ascii="Courier New" w:hAnsi="Courier New" w:cs="Courier New"/>
        </w:rPr>
        <w:t xml:space="preserve"> POLSAR speckle filters.  </w:t>
      </w:r>
    </w:p>
    <w:p w:rsidR="0098554E" w:rsidRPr="00C47359" w:rsidRDefault="0098554E" w:rsidP="00C47359">
      <w:pPr>
        <w:pStyle w:val="PlainText"/>
        <w:rPr>
          <w:rFonts w:ascii="Courier New" w:hAnsi="Courier New" w:cs="Courier New"/>
        </w:rPr>
      </w:pPr>
      <w:r w:rsidRPr="00C47359">
        <w:rPr>
          <w:rFonts w:ascii="Courier New" w:hAnsi="Courier New" w:cs="Courier New"/>
        </w:rPr>
        <w:t>\end{abstract}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\begin{IEEEkeywords}</w:t>
      </w:r>
    </w:p>
    <w:p w:rsidR="0098554E" w:rsidRPr="00C47359" w:rsidRDefault="0098554E" w:rsidP="00C47359">
      <w:pPr>
        <w:pStyle w:val="PlainText"/>
        <w:rPr>
          <w:rFonts w:ascii="Courier New" w:hAnsi="Courier New" w:cs="Courier New"/>
        </w:rPr>
      </w:pPr>
      <w:r w:rsidRPr="00C47359">
        <w:rPr>
          <w:rFonts w:ascii="Courier New" w:hAnsi="Courier New" w:cs="Courier New"/>
        </w:rPr>
        <w:t>Polarimetric, Synthetic aperture radar, speckle-filtering, homoskedasticity</w:t>
      </w:r>
    </w:p>
    <w:p w:rsidR="0098554E" w:rsidRPr="00C47359" w:rsidRDefault="0098554E" w:rsidP="00C47359">
      <w:pPr>
        <w:pStyle w:val="PlainText"/>
        <w:rPr>
          <w:rFonts w:ascii="Courier New" w:hAnsi="Courier New" w:cs="Courier New"/>
        </w:rPr>
      </w:pPr>
      <w:r w:rsidRPr="00C47359">
        <w:rPr>
          <w:rFonts w:ascii="Courier New" w:hAnsi="Courier New" w:cs="Courier New"/>
        </w:rPr>
        <w:t>\end{IEEEkeywords}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\IEEEpeerreviewmaketitle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\section{Introduction}</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section{</w:t>
      </w:r>
      <w:proofErr w:type="gramEnd"/>
      <w:r w:rsidRPr="00C47359">
        <w:rPr>
          <w:rFonts w:ascii="Courier New" w:hAnsi="Courier New" w:cs="Courier New"/>
        </w:rPr>
        <w:t>POLSAR data: statistical analysis and logarithmic transformation}</w:t>
      </w:r>
    </w:p>
    <w:p w:rsidR="009D7556" w:rsidRDefault="009D7556" w:rsidP="00C47359">
      <w:pPr>
        <w:pStyle w:val="PlainText"/>
        <w:rPr>
          <w:ins w:id="66" w:author="N Vun" w:date="2013-03-03T21:53:00Z"/>
          <w:rFonts w:ascii="Courier New" w:hAnsi="Courier New" w:cs="Courier New"/>
        </w:rPr>
      </w:pPr>
    </w:p>
    <w:p w:rsidR="0098554E" w:rsidRPr="00C47359" w:rsidRDefault="009D7556" w:rsidP="00C47359">
      <w:pPr>
        <w:pStyle w:val="PlainText"/>
        <w:rPr>
          <w:rFonts w:ascii="Courier New" w:hAnsi="Courier New" w:cs="Courier New"/>
        </w:rPr>
      </w:pPr>
      <w:ins w:id="67" w:author="N Vun" w:date="2013-03-03T21:53:00Z">
        <w:r>
          <w:rPr>
            <w:rFonts w:ascii="Courier New" w:hAnsi="Courier New" w:cs="Courier New"/>
          </w:rPr>
          <w:t xml:space="preserve">(You need to </w:t>
        </w:r>
      </w:ins>
      <w:ins w:id="68" w:author="N Vun" w:date="2013-03-03T21:54:00Z">
        <w:r w:rsidR="002077EB">
          <w:rPr>
            <w:rFonts w:ascii="Courier New" w:hAnsi="Courier New" w:cs="Courier New"/>
          </w:rPr>
          <w:t xml:space="preserve">first </w:t>
        </w:r>
      </w:ins>
      <w:ins w:id="69" w:author="N Vun" w:date="2013-03-03T21:53:00Z">
        <w:r>
          <w:rPr>
            <w:rFonts w:ascii="Courier New" w:hAnsi="Courier New" w:cs="Courier New"/>
          </w:rPr>
          <w:t xml:space="preserve">introduce the </w:t>
        </w:r>
      </w:ins>
      <w:ins w:id="70" w:author="N Vun" w:date="2013-03-03T21:54:00Z">
        <w:r w:rsidR="002077EB">
          <w:rPr>
            <w:rFonts w:ascii="Courier New" w:hAnsi="Courier New" w:cs="Courier New"/>
          </w:rPr>
          <w:t xml:space="preserve">‘problem’ that your new model is addressing in here) </w:t>
        </w:r>
      </w:ins>
    </w:p>
    <w:p w:rsidR="0098554E" w:rsidRPr="00C47359" w:rsidRDefault="0098554E" w:rsidP="00C47359">
      <w:pPr>
        <w:pStyle w:val="PlainText"/>
        <w:rPr>
          <w:rFonts w:ascii="Courier New" w:hAnsi="Courier New" w:cs="Courier New"/>
        </w:rPr>
      </w:pPr>
      <w:r w:rsidRPr="00C47359">
        <w:rPr>
          <w:rFonts w:ascii="Courier New" w:hAnsi="Courier New" w:cs="Courier New"/>
        </w:rPr>
        <w:t>In this paper, the POLSAR scattering vector is denoted as $s$.</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In the case of partial polarimetric SAR (single polarization in transmit and dual polarization in receipt),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vector is two-dimensional ($d=2$) and is normally written as: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s</w:t>
      </w:r>
      <w:proofErr w:type="gramStart"/>
      <w:r w:rsidRPr="00C47359">
        <w:rPr>
          <w:rFonts w:ascii="Courier New" w:hAnsi="Courier New" w:cs="Courier New"/>
        </w:rPr>
        <w:t>_{</w:t>
      </w:r>
      <w:proofErr w:type="gramEnd"/>
      <w:r w:rsidRPr="00C47359">
        <w:rPr>
          <w:rFonts w:ascii="Courier New" w:hAnsi="Courier New" w:cs="Courier New"/>
        </w:rPr>
        <w:t>part}=\begin{bmatrix}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S_h\\ </w:t>
      </w:r>
    </w:p>
    <w:p w:rsidR="0098554E" w:rsidRPr="00C47359" w:rsidRDefault="0098554E" w:rsidP="00C47359">
      <w:pPr>
        <w:pStyle w:val="PlainText"/>
        <w:rPr>
          <w:rFonts w:ascii="Courier New" w:hAnsi="Courier New" w:cs="Courier New"/>
        </w:rPr>
      </w:pPr>
      <w:r w:rsidRPr="00C47359">
        <w:rPr>
          <w:rFonts w:ascii="Courier New" w:hAnsi="Courier New" w:cs="Courier New"/>
        </w:rPr>
        <w:t>S_v</w:t>
      </w:r>
    </w:p>
    <w:p w:rsidR="0098554E" w:rsidRPr="00C47359" w:rsidRDefault="0098554E" w:rsidP="00C47359">
      <w:pPr>
        <w:pStyle w:val="PlainText"/>
        <w:rPr>
          <w:rFonts w:ascii="Courier New" w:hAnsi="Courier New" w:cs="Courier New"/>
        </w:rPr>
      </w:pPr>
      <w:r w:rsidRPr="00C47359">
        <w:rPr>
          <w:rFonts w:ascii="Courier New" w:hAnsi="Courier New" w:cs="Courier New"/>
        </w:rPr>
        <w:t>\end{bmatrix}</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In the case of full and monostatic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vector is three-dimensional ($d=3$) and is presented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s</w:t>
      </w:r>
      <w:proofErr w:type="gramStart"/>
      <w:r w:rsidRPr="00C47359">
        <w:rPr>
          <w:rFonts w:ascii="Courier New" w:hAnsi="Courier New" w:cs="Courier New"/>
        </w:rPr>
        <w:t>_{</w:t>
      </w:r>
      <w:proofErr w:type="gramEnd"/>
      <w:r w:rsidRPr="00C47359">
        <w:rPr>
          <w:rFonts w:ascii="Courier New" w:hAnsi="Courier New" w:cs="Courier New"/>
        </w:rPr>
        <w:t>full}=\begin{bmatrix}</w:t>
      </w:r>
    </w:p>
    <w:p w:rsidR="0098554E" w:rsidRPr="00C47359" w:rsidRDefault="0098554E" w:rsidP="00C47359">
      <w:pPr>
        <w:pStyle w:val="PlainText"/>
        <w:rPr>
          <w:rFonts w:ascii="Courier New" w:hAnsi="Courier New" w:cs="Courier New"/>
        </w:rPr>
      </w:pPr>
      <w:r w:rsidRPr="00C47359">
        <w:rPr>
          <w:rFonts w:ascii="Courier New" w:hAnsi="Courier New" w:cs="Courier New"/>
        </w:rPr>
        <w:t>S</w:t>
      </w:r>
      <w:proofErr w:type="gramStart"/>
      <w:r w:rsidRPr="00C47359">
        <w:rPr>
          <w:rFonts w:ascii="Courier New" w:hAnsi="Courier New" w:cs="Courier New"/>
        </w:rPr>
        <w:t>_{</w:t>
      </w:r>
      <w:proofErr w:type="gramEnd"/>
      <w:r w:rsidRPr="00C47359">
        <w:rPr>
          <w:rFonts w:ascii="Courier New" w:hAnsi="Courier New" w:cs="Courier New"/>
        </w:rPr>
        <w:t>hh}\\</w:t>
      </w:r>
    </w:p>
    <w:p w:rsidR="0098554E" w:rsidRPr="00C47359" w:rsidRDefault="0098554E" w:rsidP="00C47359">
      <w:pPr>
        <w:pStyle w:val="PlainText"/>
        <w:rPr>
          <w:rFonts w:ascii="Courier New" w:hAnsi="Courier New" w:cs="Courier New"/>
        </w:rPr>
      </w:pPr>
      <w:r w:rsidRPr="00C47359">
        <w:rPr>
          <w:rFonts w:ascii="Courier New" w:hAnsi="Courier New" w:cs="Courier New"/>
        </w:rPr>
        <w:t>\sqrt{2}S_{hv}\\</w:t>
      </w:r>
    </w:p>
    <w:p w:rsidR="0098554E" w:rsidRPr="00C47359" w:rsidRDefault="0098554E" w:rsidP="00C47359">
      <w:pPr>
        <w:pStyle w:val="PlainText"/>
        <w:rPr>
          <w:rFonts w:ascii="Courier New" w:hAnsi="Courier New" w:cs="Courier New"/>
        </w:rPr>
      </w:pPr>
      <w:r w:rsidRPr="00C47359">
        <w:rPr>
          <w:rFonts w:ascii="Courier New" w:hAnsi="Courier New" w:cs="Courier New"/>
        </w:rPr>
        <w:t>S</w:t>
      </w:r>
      <w:proofErr w:type="gramStart"/>
      <w:r w:rsidRPr="00C47359">
        <w:rPr>
          <w:rFonts w:ascii="Courier New" w:hAnsi="Courier New" w:cs="Courier New"/>
        </w:rPr>
        <w:t>_{</w:t>
      </w:r>
      <w:proofErr w:type="gramEnd"/>
      <w:r w:rsidRPr="00C47359">
        <w:rPr>
          <w:rFonts w:ascii="Courier New" w:hAnsi="Courier New" w:cs="Courier New"/>
        </w:rPr>
        <w:t>vv}</w:t>
      </w:r>
    </w:p>
    <w:p w:rsidR="0098554E" w:rsidRPr="00C47359" w:rsidRDefault="0098554E" w:rsidP="00C47359">
      <w:pPr>
        <w:pStyle w:val="PlainText"/>
        <w:rPr>
          <w:rFonts w:ascii="Courier New" w:hAnsi="Courier New" w:cs="Courier New"/>
        </w:rPr>
      </w:pPr>
      <w:r w:rsidRPr="00C47359">
        <w:rPr>
          <w:rFonts w:ascii="Courier New" w:hAnsi="Courier New" w:cs="Courier New"/>
        </w:rPr>
        <w:t>\end{bmatrix}</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Let $\Sigma=E [ss</w:t>
      </w:r>
      <w:proofErr w:type="gramStart"/>
      <w:r w:rsidRPr="00C47359">
        <w:rPr>
          <w:rFonts w:ascii="Courier New" w:hAnsi="Courier New" w:cs="Courier New"/>
        </w:rPr>
        <w:t>^{</w:t>
      </w:r>
      <w:proofErr w:type="gramEnd"/>
      <w:r w:rsidRPr="00C47359">
        <w:rPr>
          <w:rFonts w:ascii="Courier New" w:hAnsi="Courier New" w:cs="Courier New"/>
        </w:rPr>
        <w:t>*T}]$ denotes the population expected value of the POLSAR covariance matrix,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$s^{*T}$ denotes the complex conjugate transpose of $s$. </w:t>
      </w:r>
    </w:p>
    <w:p w:rsidR="0098554E" w:rsidRPr="00C47359" w:rsidRDefault="0098554E" w:rsidP="00C47359">
      <w:pPr>
        <w:pStyle w:val="PlainText"/>
        <w:rPr>
          <w:rFonts w:ascii="Courier New" w:hAnsi="Courier New" w:cs="Courier New"/>
        </w:rPr>
      </w:pPr>
      <w:r w:rsidRPr="00C47359">
        <w:rPr>
          <w:rFonts w:ascii="Courier New" w:hAnsi="Courier New" w:cs="Courier New"/>
        </w:rPr>
        <w:t>Assuming all the elements in $s$ are independent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$s$ is jointly circular complex Gaussian with the given covariance matrix $\Sigma$,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then</w:t>
      </w:r>
      <w:proofErr w:type="gramEnd"/>
      <w:r w:rsidRPr="00C47359">
        <w:rPr>
          <w:rFonts w:ascii="Courier New" w:hAnsi="Courier New" w:cs="Courier New"/>
        </w:rPr>
        <w:t xml:space="preserve"> the probably density function (PDF) of $s$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pdf(</w:t>
      </w:r>
      <w:proofErr w:type="gramEnd"/>
      <w:r w:rsidRPr="00C47359">
        <w:rPr>
          <w:rFonts w:ascii="Courier New" w:hAnsi="Courier New" w:cs="Courier New"/>
        </w:rPr>
        <w:t>s;\Sigma)=\frac{1}{\pi^d|\Sigma|} e^{-s^{*T}\Sigma^{-1}s}</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2077EB" w:rsidRDefault="0098554E" w:rsidP="00C47359">
      <w:pPr>
        <w:pStyle w:val="PlainText"/>
        <w:rPr>
          <w:ins w:id="71" w:author="N Vun" w:date="2013-03-03T21:56:00Z"/>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$|M|$ denotes the determinant of the matrix $M$.</w:t>
      </w:r>
    </w:p>
    <w:p w:rsidR="0098554E" w:rsidRPr="00C47359" w:rsidRDefault="002077EB" w:rsidP="00C47359">
      <w:pPr>
        <w:pStyle w:val="PlainText"/>
        <w:rPr>
          <w:rFonts w:ascii="Courier New" w:hAnsi="Courier New" w:cs="Courier New"/>
        </w:rPr>
      </w:pPr>
      <w:ins w:id="72" w:author="N Vun" w:date="2013-03-03T21:56:00Z">
        <w:r>
          <w:rPr>
            <w:rFonts w:ascii="Courier New" w:hAnsi="Courier New" w:cs="Courier New"/>
          </w:rPr>
          <w:t>(</w:t>
        </w:r>
        <w:proofErr w:type="gramStart"/>
        <w:r>
          <w:rPr>
            <w:rFonts w:ascii="Courier New" w:hAnsi="Courier New" w:cs="Courier New"/>
          </w:rPr>
          <w:t>why</w:t>
        </w:r>
        <w:proofErr w:type="gramEnd"/>
        <w:r>
          <w:rPr>
            <w:rFonts w:ascii="Courier New" w:hAnsi="Courier New" w:cs="Courier New"/>
          </w:rPr>
          <w:t xml:space="preserve"> introduce a different symbol M here, would Sigma be </w:t>
        </w:r>
      </w:ins>
      <w:ins w:id="73" w:author="N Vun" w:date="2013-03-03T21:57:00Z">
        <w:r>
          <w:rPr>
            <w:rFonts w:ascii="Courier New" w:hAnsi="Courier New" w:cs="Courier New"/>
          </w:rPr>
          <w:t>correct</w:t>
        </w:r>
      </w:ins>
      <w:ins w:id="74" w:author="N Vun" w:date="2013-03-03T21:56:00Z">
        <w:r>
          <w:rPr>
            <w:rFonts w:ascii="Courier New" w:hAnsi="Courier New" w:cs="Courier New"/>
          </w:rPr>
          <w:t>?</w:t>
        </w:r>
      </w:ins>
      <w:ins w:id="75" w:author="N Vun" w:date="2013-03-03T21:57:00Z">
        <w:r>
          <w:rPr>
            <w:rFonts w:ascii="Courier New" w:hAnsi="Courier New" w:cs="Courier New"/>
          </w:rPr>
          <w:t>)</w:t>
        </w:r>
      </w:ins>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As covariance matrix is only defined on multiple data points,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sample</w:t>
      </w:r>
      <w:proofErr w:type="gramEnd"/>
      <w:r w:rsidRPr="00C47359">
        <w:rPr>
          <w:rFonts w:ascii="Courier New" w:hAnsi="Courier New" w:cs="Courier New"/>
        </w:rPr>
        <w:t xml:space="preserve"> covariance matrix of POLSAR data is commonly presented in ``ensemble'' format.</w:t>
      </w:r>
    </w:p>
    <w:p w:rsidR="0098554E" w:rsidRPr="00C47359" w:rsidRDefault="0098554E" w:rsidP="00C47359">
      <w:pPr>
        <w:pStyle w:val="PlainText"/>
        <w:rPr>
          <w:rFonts w:ascii="Courier New" w:hAnsi="Courier New" w:cs="Courier New"/>
        </w:rPr>
      </w:pPr>
      <w:r w:rsidRPr="00C47359">
        <w:rPr>
          <w:rFonts w:ascii="Courier New" w:hAnsi="Courier New" w:cs="Courier New"/>
        </w:rPr>
        <w:t>They are formed as the mean of Hermitian outer product of single-look scattering vectors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C_v = \langle ss</w:t>
      </w:r>
      <w:proofErr w:type="gramStart"/>
      <w:r w:rsidRPr="00C47359">
        <w:rPr>
          <w:rFonts w:ascii="Courier New" w:hAnsi="Courier New" w:cs="Courier New"/>
        </w:rPr>
        <w:t>^{</w:t>
      </w:r>
      <w:proofErr w:type="gramEnd"/>
      <w:r w:rsidRPr="00C47359">
        <w:rPr>
          <w:rFonts w:ascii="Courier New" w:hAnsi="Courier New" w:cs="Courier New"/>
        </w:rPr>
        <w:t>*T} \rangle = \frac{1}{L} \sum^L_{i=1}s_is_i^{*T}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$s_i$ denotes the single-look scattering vector,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equals $s_{part}$ in the case of partial POLSAR and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$s</w:t>
      </w:r>
      <w:proofErr w:type="gramStart"/>
      <w:r w:rsidRPr="00C47359">
        <w:rPr>
          <w:rFonts w:ascii="Courier New" w:hAnsi="Courier New" w:cs="Courier New"/>
        </w:rPr>
        <w:t>_{</w:t>
      </w:r>
      <w:proofErr w:type="gramEnd"/>
      <w:r w:rsidRPr="00C47359">
        <w:rPr>
          <w:rFonts w:ascii="Courier New" w:hAnsi="Courier New" w:cs="Courier New"/>
        </w:rPr>
        <w:t>full}$ in the case of full polarimetry,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and</w:t>
      </w:r>
      <w:proofErr w:type="gramEnd"/>
      <w:r w:rsidRPr="00C47359">
        <w:rPr>
          <w:rFonts w:ascii="Courier New" w:hAnsi="Courier New" w:cs="Courier New"/>
        </w:rPr>
        <w:t xml:space="preserve"> $L$ is the number of looks.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Complex Wishart distribution statistics, however, is normally written for the scaled covariance matrix</w:t>
      </w:r>
    </w:p>
    <w:p w:rsidR="0098554E" w:rsidRPr="00C47359" w:rsidRDefault="0098554E" w:rsidP="00C47359">
      <w:pPr>
        <w:pStyle w:val="PlainText"/>
        <w:rPr>
          <w:rFonts w:ascii="Courier New" w:hAnsi="Courier New" w:cs="Courier New"/>
        </w:rPr>
      </w:pPr>
      <w:r w:rsidRPr="00C47359">
        <w:rPr>
          <w:rFonts w:ascii="Courier New" w:hAnsi="Courier New" w:cs="Courier New"/>
        </w:rPr>
        <w:t>$Z=LC_v$, whose PDF is given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pdf(Z;d,\Sigma,L)=\frac{|Z|^{L-d}}{|\Sigma^L|\Gamma_d(L)}e^{-tr(\Sigma^{-1}Z)}</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$\Gamma_d(L) = \pi^{d(d-1)/2} \prod^{d-1}_{i=0}\Gamma(L-i)$</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and</w:t>
      </w:r>
      <w:proofErr w:type="gramEnd"/>
      <w:r w:rsidRPr="00C47359">
        <w:rPr>
          <w:rFonts w:ascii="Courier New" w:hAnsi="Courier New" w:cs="Courier New"/>
        </w:rPr>
        <w:t xml:space="preserve"> $d$ is the dimensional number of the POLSAR covariance matrix.</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Our approach differs by applying the homoskedastic log transformation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on</w:t>
      </w:r>
      <w:proofErr w:type="gramEnd"/>
      <w:r w:rsidRPr="00C47359">
        <w:rPr>
          <w:rFonts w:ascii="Courier New" w:hAnsi="Courier New" w:cs="Courier New"/>
        </w:rPr>
        <w:t xml:space="preserve"> a less-than-well-known result for the deterimant of the covarinace matrix.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%under the assumption of circular complex Gaussian distribution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%applicable for POLSAR data.</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In \cite{Goodman_1963_AMS_178}, %Goodman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it</w:t>
      </w:r>
      <w:proofErr w:type="gramEnd"/>
      <w:r w:rsidRPr="00C47359">
        <w:rPr>
          <w:rFonts w:ascii="Courier New" w:hAnsi="Courier New" w:cs="Courier New"/>
        </w:rPr>
        <w:t xml:space="preserve"> has been proven that the ratio between the observable and the expected values of the sample covariance matrix's determinants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behaves</w:t>
      </w:r>
      <w:proofErr w:type="gramEnd"/>
      <w:r w:rsidRPr="00C47359">
        <w:rPr>
          <w:rFonts w:ascii="Courier New" w:hAnsi="Courier New" w:cs="Courier New"/>
        </w:rPr>
        <w:t xml:space="preserve"> like a product of $d$ chi-squared random variables with different degrees of freedom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\chi^d_L = (2L</w:t>
      </w:r>
      <w:proofErr w:type="gramStart"/>
      <w:r w:rsidRPr="00C47359">
        <w:rPr>
          <w:rFonts w:ascii="Courier New" w:hAnsi="Courier New" w:cs="Courier New"/>
        </w:rPr>
        <w:t>)^</w:t>
      </w:r>
      <w:proofErr w:type="gramEnd"/>
      <w:r w:rsidRPr="00C47359">
        <w:rPr>
          <w:rFonts w:ascii="Courier New" w:hAnsi="Courier New" w:cs="Courier New"/>
        </w:rPr>
        <w:t>d \frac{|C_v|}{|\Sigma_v|} \sim \prod_{i=0}^{d-1} \chi^2 (2L-2i)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\label{eqn:prod_chi_squared_rv}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Its log-transformed variable consequently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behaves</w:t>
      </w:r>
      <w:proofErr w:type="gramEnd"/>
      <w:r w:rsidRPr="00C47359">
        <w:rPr>
          <w:rFonts w:ascii="Courier New" w:hAnsi="Courier New" w:cs="Courier New"/>
        </w:rPr>
        <w:t xml:space="preserve"> like a summation of $d$ log-chi-squared random variables with the same degrees of freedom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\Lambda^d_L = ln \</w:t>
      </w:r>
      <w:proofErr w:type="gramStart"/>
      <w:r w:rsidRPr="00C47359">
        <w:rPr>
          <w:rFonts w:ascii="Courier New" w:hAnsi="Courier New" w:cs="Courier New"/>
        </w:rPr>
        <w:t>left[</w:t>
      </w:r>
      <w:proofErr w:type="gramEnd"/>
      <w:r w:rsidRPr="00C47359">
        <w:rPr>
          <w:rFonts w:ascii="Courier New" w:hAnsi="Courier New" w:cs="Courier New"/>
        </w:rPr>
        <w:t xml:space="preserve"> (2L)^d \frac{|C_v|}{|\Sigma_v|} \right] \sim \sum_{i=0}^{d-1} \Lambda^\chi (2L-2i)</w:t>
      </w:r>
    </w:p>
    <w:p w:rsidR="0098554E" w:rsidRPr="00C47359" w:rsidRDefault="0098554E" w:rsidP="00C47359">
      <w:pPr>
        <w:pStyle w:val="PlainText"/>
        <w:rPr>
          <w:rFonts w:ascii="Courier New" w:hAnsi="Courier New" w:cs="Courier New"/>
        </w:rPr>
      </w:pPr>
      <w:r w:rsidRPr="00C47359">
        <w:rPr>
          <w:rFonts w:ascii="Courier New" w:hAnsi="Courier New" w:cs="Courier New"/>
        </w:rPr>
        <w:t>\label{eqn:sum_log_chi_squared_rv}</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$\Lambda^\chi (k) \sim \ln \</w:t>
      </w:r>
      <w:proofErr w:type="gramStart"/>
      <w:r w:rsidRPr="00C47359">
        <w:rPr>
          <w:rFonts w:ascii="Courier New" w:hAnsi="Courier New" w:cs="Courier New"/>
        </w:rPr>
        <w:t>left[</w:t>
      </w:r>
      <w:proofErr w:type="gramEnd"/>
      <w:r w:rsidRPr="00C47359">
        <w:rPr>
          <w:rFonts w:ascii="Courier New" w:hAnsi="Courier New" w:cs="Courier New"/>
        </w:rPr>
        <w:t xml:space="preserve"> \chi^2 (k) \right]$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this paper, the above results are further explored in the context of POLSAR data processing</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a few scalar, consistent and homoskedastic measures of distance is proposed.</w:t>
      </w:r>
    </w:p>
    <w:p w:rsidR="0098554E" w:rsidRPr="00C47359" w:rsidRDefault="0098554E" w:rsidP="00C47359">
      <w:pPr>
        <w:pStyle w:val="PlainText"/>
        <w:rPr>
          <w:rFonts w:ascii="Courier New" w:hAnsi="Courier New" w:cs="Courier New"/>
        </w:rPr>
      </w:pPr>
      <w:r w:rsidRPr="00C47359">
        <w:rPr>
          <w:rFonts w:ascii="Courier New" w:hAnsi="Courier New" w:cs="Courier New"/>
        </w:rPr>
        <w:t>The paper is structured as follows: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after the preceding introduction to the basics of POLSAR statis</w:t>
      </w:r>
      <w:ins w:id="76" w:author="N Vun" w:date="2013-03-03T22:02:00Z">
        <w:r w:rsidR="002077EB">
          <w:rPr>
            <w:rFonts w:ascii="Courier New" w:hAnsi="Courier New" w:cs="Courier New"/>
          </w:rPr>
          <w:t>ti</w:t>
        </w:r>
      </w:ins>
      <w:r w:rsidRPr="00C47359">
        <w:rPr>
          <w:rFonts w:ascii="Courier New" w:hAnsi="Courier New" w:cs="Courier New"/>
        </w:rPr>
        <w:t>cal analysis,</w:t>
      </w:r>
      <w:ins w:id="77" w:author="N Vun" w:date="2013-03-03T22:00:00Z">
        <w:r w:rsidR="002077EB">
          <w:rPr>
            <w:rFonts w:ascii="Courier New" w:hAnsi="Courier New" w:cs="Courier New"/>
          </w:rPr>
          <w:t xml:space="preserve"> (It is better to put the preceding introduction in</w:t>
        </w:r>
      </w:ins>
      <w:ins w:id="78" w:author="N Vun" w:date="2013-03-03T22:02:00Z">
        <w:r w:rsidR="002077EB">
          <w:rPr>
            <w:rFonts w:ascii="Courier New" w:hAnsi="Courier New" w:cs="Courier New"/>
          </w:rPr>
          <w:t xml:space="preserve"> </w:t>
        </w:r>
      </w:ins>
      <w:ins w:id="79" w:author="N Vun" w:date="2013-03-03T22:00:00Z">
        <w:r w:rsidR="002077EB">
          <w:rPr>
            <w:rFonts w:ascii="Courier New" w:hAnsi="Courier New" w:cs="Courier New"/>
          </w:rPr>
          <w:t xml:space="preserve">section II as </w:t>
        </w:r>
      </w:ins>
      <w:ins w:id="80" w:author="N Vun" w:date="2013-03-03T22:04:00Z">
        <w:r w:rsidR="00E5772D">
          <w:rPr>
            <w:rFonts w:ascii="Courier New" w:hAnsi="Courier New" w:cs="Courier New"/>
          </w:rPr>
          <w:t>‘</w:t>
        </w:r>
      </w:ins>
      <w:ins w:id="81" w:author="N Vun" w:date="2013-03-03T22:05:00Z">
        <w:r w:rsidR="00E5772D">
          <w:rPr>
            <w:rFonts w:ascii="Courier New" w:hAnsi="Courier New" w:cs="Courier New"/>
          </w:rPr>
          <w:t xml:space="preserve">Basic of </w:t>
        </w:r>
      </w:ins>
      <w:ins w:id="82" w:author="N Vun" w:date="2013-03-03T22:02:00Z">
        <w:r w:rsidR="002077EB">
          <w:rPr>
            <w:rFonts w:ascii="Courier New" w:hAnsi="Courier New" w:cs="Courier New"/>
          </w:rPr>
          <w:t xml:space="preserve">POLSAR </w:t>
        </w:r>
      </w:ins>
      <w:ins w:id="83" w:author="N Vun" w:date="2013-03-03T22:04:00Z">
        <w:r w:rsidR="00E5772D">
          <w:rPr>
            <w:rFonts w:ascii="Courier New" w:hAnsi="Courier New" w:cs="Courier New"/>
          </w:rPr>
          <w:t xml:space="preserve">Statistical </w:t>
        </w:r>
      </w:ins>
      <w:ins w:id="84" w:author="N Vun" w:date="2013-03-03T22:03:00Z">
        <w:r w:rsidR="002077EB">
          <w:rPr>
            <w:rFonts w:ascii="Courier New" w:hAnsi="Courier New" w:cs="Courier New"/>
          </w:rPr>
          <w:t>A</w:t>
        </w:r>
      </w:ins>
      <w:ins w:id="85" w:author="N Vun" w:date="2013-03-03T22:02:00Z">
        <w:r w:rsidR="002077EB">
          <w:rPr>
            <w:rFonts w:ascii="Courier New" w:hAnsi="Courier New" w:cs="Courier New"/>
          </w:rPr>
          <w:t>nalysis</w:t>
        </w:r>
      </w:ins>
      <w:ins w:id="86" w:author="N Vun" w:date="2013-03-03T22:04:00Z">
        <w:r w:rsidR="00E5772D">
          <w:rPr>
            <w:rFonts w:ascii="Courier New" w:hAnsi="Courier New" w:cs="Courier New"/>
          </w:rPr>
          <w:t>’</w:t>
        </w:r>
      </w:ins>
      <w:ins w:id="87" w:author="N Vun" w:date="2013-03-03T22:01:00Z">
        <w:r w:rsidR="002077EB">
          <w:rPr>
            <w:rFonts w:ascii="Courier New" w:hAnsi="Courier New" w:cs="Courier New"/>
          </w:rPr>
          <w:t xml:space="preserve">, and instead </w:t>
        </w:r>
      </w:ins>
      <w:ins w:id="88" w:author="N Vun" w:date="2013-03-03T22:05:00Z">
        <w:r w:rsidR="00E5772D">
          <w:rPr>
            <w:rFonts w:ascii="Courier New" w:hAnsi="Courier New" w:cs="Courier New"/>
          </w:rPr>
          <w:t>provide</w:t>
        </w:r>
      </w:ins>
      <w:ins w:id="89" w:author="N Vun" w:date="2013-03-03T22:01:00Z">
        <w:r w:rsidR="002077EB">
          <w:rPr>
            <w:rFonts w:ascii="Courier New" w:hAnsi="Courier New" w:cs="Courier New"/>
          </w:rPr>
          <w:t xml:space="preserve"> </w:t>
        </w:r>
      </w:ins>
      <w:ins w:id="90" w:author="N Vun" w:date="2013-03-03T22:06:00Z">
        <w:r w:rsidR="00E5772D">
          <w:rPr>
            <w:rFonts w:ascii="Courier New" w:hAnsi="Courier New" w:cs="Courier New"/>
          </w:rPr>
          <w:t xml:space="preserve">a description of </w:t>
        </w:r>
      </w:ins>
      <w:ins w:id="91" w:author="N Vun" w:date="2013-03-03T22:01:00Z">
        <w:r w:rsidR="002077EB">
          <w:rPr>
            <w:rFonts w:ascii="Courier New" w:hAnsi="Courier New" w:cs="Courier New"/>
          </w:rPr>
          <w:t xml:space="preserve">the problem </w:t>
        </w:r>
      </w:ins>
      <w:ins w:id="92" w:author="N Vun" w:date="2013-03-03T22:06:00Z">
        <w:r w:rsidR="00E5772D">
          <w:rPr>
            <w:rFonts w:ascii="Courier New" w:hAnsi="Courier New" w:cs="Courier New"/>
          </w:rPr>
          <w:t>this paper is addr</w:t>
        </w:r>
      </w:ins>
      <w:ins w:id="93" w:author="N Vun" w:date="2013-03-03T22:07:00Z">
        <w:r w:rsidR="00E5772D">
          <w:rPr>
            <w:rFonts w:ascii="Courier New" w:hAnsi="Courier New" w:cs="Courier New"/>
          </w:rPr>
          <w:t>e</w:t>
        </w:r>
      </w:ins>
      <w:ins w:id="94" w:author="N Vun" w:date="2013-03-03T22:06:00Z">
        <w:r w:rsidR="00E5772D">
          <w:rPr>
            <w:rFonts w:ascii="Courier New" w:hAnsi="Courier New" w:cs="Courier New"/>
          </w:rPr>
          <w:t>ssing</w:t>
        </w:r>
      </w:ins>
      <w:ins w:id="95" w:author="N Vun" w:date="2013-03-03T22:03:00Z">
        <w:r w:rsidR="00E5772D">
          <w:rPr>
            <w:rFonts w:ascii="Courier New" w:hAnsi="Courier New" w:cs="Courier New"/>
          </w:rPr>
          <w:t xml:space="preserve">, and a </w:t>
        </w:r>
      </w:ins>
      <w:ins w:id="96" w:author="N Vun" w:date="2013-03-03T22:04:00Z">
        <w:r w:rsidR="00E5772D">
          <w:rPr>
            <w:rFonts w:ascii="Courier New" w:hAnsi="Courier New" w:cs="Courier New"/>
          </w:rPr>
          <w:t xml:space="preserve">brief </w:t>
        </w:r>
      </w:ins>
      <w:ins w:id="97" w:author="N Vun" w:date="2013-03-03T22:03:00Z">
        <w:r w:rsidR="00E5772D">
          <w:rPr>
            <w:rFonts w:ascii="Courier New" w:hAnsi="Courier New" w:cs="Courier New"/>
          </w:rPr>
          <w:t>summary of the contribution of th</w:t>
        </w:r>
      </w:ins>
      <w:ins w:id="98" w:author="N Vun" w:date="2013-03-03T22:04:00Z">
        <w:r w:rsidR="00E5772D">
          <w:rPr>
            <w:rFonts w:ascii="Courier New" w:hAnsi="Courier New" w:cs="Courier New"/>
          </w:rPr>
          <w:t>is paper</w:t>
        </w:r>
      </w:ins>
      <w:ins w:id="99" w:author="N Vun" w:date="2013-03-03T22:06:00Z">
        <w:r w:rsidR="00E5772D">
          <w:rPr>
            <w:rFonts w:ascii="Courier New" w:hAnsi="Courier New" w:cs="Courier New"/>
          </w:rPr>
          <w:t xml:space="preserve"> in section I</w:t>
        </w:r>
      </w:ins>
      <w:ins w:id="100" w:author="N Vun" w:date="2013-03-03T22:04:00Z">
        <w:r w:rsidR="00E5772D">
          <w:rPr>
            <w:rFonts w:ascii="Courier New" w:hAnsi="Courier New" w:cs="Courier New"/>
          </w:rPr>
          <w:t xml:space="preserve">) </w:t>
        </w:r>
      </w:ins>
      <w:ins w:id="101" w:author="N Vun" w:date="2013-03-03T22:03:00Z">
        <w:r w:rsidR="00E5772D">
          <w:rPr>
            <w:rFonts w:ascii="Courier New" w:hAnsi="Courier New" w:cs="Courier New"/>
          </w:rPr>
          <w:t xml:space="preserve"> </w:t>
        </w:r>
      </w:ins>
      <w:ins w:id="102" w:author="N Vun" w:date="2013-03-03T22:01:00Z">
        <w:r w:rsidR="002077EB">
          <w:rPr>
            <w:rFonts w:ascii="Courier New" w:hAnsi="Courier New" w:cs="Courier New"/>
          </w:rPr>
          <w:t xml:space="preserve"> </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second section presents conclusive evidence for two related points.</w:t>
      </w:r>
    </w:p>
    <w:p w:rsidR="0098554E" w:rsidRPr="00C47359" w:rsidRDefault="0098554E" w:rsidP="00C47359">
      <w:pPr>
        <w:pStyle w:val="PlainText"/>
        <w:rPr>
          <w:rFonts w:ascii="Courier New" w:hAnsi="Courier New" w:cs="Courier New"/>
        </w:rPr>
      </w:pPr>
      <w:r w:rsidRPr="00C47359">
        <w:rPr>
          <w:rFonts w:ascii="Courier New" w:hAnsi="Courier New" w:cs="Courier New"/>
        </w:rPr>
        <w:t>The first is that: POLSAR data is multiplicative and heteroskedastic in its original domain.</w:t>
      </w:r>
    </w:p>
    <w:p w:rsidR="0098554E" w:rsidRPr="00C47359" w:rsidRDefault="0098554E" w:rsidP="00C47359">
      <w:pPr>
        <w:pStyle w:val="PlainText"/>
        <w:rPr>
          <w:rFonts w:ascii="Courier New" w:hAnsi="Courier New" w:cs="Courier New"/>
        </w:rPr>
      </w:pPr>
      <w:r w:rsidRPr="00C47359">
        <w:rPr>
          <w:rFonts w:ascii="Courier New" w:hAnsi="Courier New" w:cs="Courier New"/>
        </w:rPr>
        <w:t>And the second: log-transformation converts it into an additive and homoskedastic model.</w:t>
      </w:r>
    </w:p>
    <w:p w:rsidR="0098554E" w:rsidRPr="00C47359" w:rsidRDefault="0098554E" w:rsidP="00C47359">
      <w:pPr>
        <w:pStyle w:val="PlainText"/>
        <w:rPr>
          <w:rFonts w:ascii="Courier New" w:hAnsi="Courier New" w:cs="Courier New"/>
        </w:rPr>
      </w:pPr>
      <w:r w:rsidRPr="00C47359">
        <w:rPr>
          <w:rFonts w:ascii="Courier New" w:hAnsi="Courier New" w:cs="Courier New"/>
        </w:rPr>
        <w:t>Consequently a few consistent measures of distance are presented in section \</w:t>
      </w:r>
      <w:proofErr w:type="gramStart"/>
      <w:r w:rsidRPr="00C47359">
        <w:rPr>
          <w:rFonts w:ascii="Courier New" w:hAnsi="Courier New" w:cs="Courier New"/>
        </w:rPr>
        <w:t>ref{</w:t>
      </w:r>
      <w:proofErr w:type="gramEnd"/>
      <w:r w:rsidRPr="00C47359">
        <w:rPr>
          <w:rFonts w:ascii="Courier New" w:hAnsi="Courier New" w:cs="Courier New"/>
        </w:rPr>
        <w:t>sec:distance_measure}.</w:t>
      </w:r>
    </w:p>
    <w:p w:rsidR="0098554E" w:rsidRPr="00C47359" w:rsidRDefault="0098554E" w:rsidP="00C47359">
      <w:pPr>
        <w:pStyle w:val="PlainText"/>
        <w:rPr>
          <w:rFonts w:ascii="Courier New" w:hAnsi="Courier New" w:cs="Courier New"/>
        </w:rPr>
      </w:pPr>
      <w:r w:rsidRPr="00C47359">
        <w:rPr>
          <w:rFonts w:ascii="Courier New" w:hAnsi="Courier New" w:cs="Courier New"/>
        </w:rPr>
        <w:t>After the model is validated against both partial and full polarimetric SAR data in Section \ref{sec:polsar_models_validation},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section</w:t>
      </w:r>
      <w:proofErr w:type="gramEnd"/>
      <w:r w:rsidRPr="00C47359">
        <w:rPr>
          <w:rFonts w:ascii="Courier New" w:hAnsi="Courier New" w:cs="Courier New"/>
        </w:rPr>
        <w:t xml:space="preserve"> \ref{sec:sar_special_case_of_polsar} discusses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how</w:t>
      </w:r>
      <w:proofErr w:type="gramEnd"/>
      <w:r w:rsidRPr="00C47359">
        <w:rPr>
          <w:rFonts w:ascii="Courier New" w:hAnsi="Courier New" w:cs="Courier New"/>
        </w:rPr>
        <w:t xml:space="preserve"> the proposed models for the multi-variate POLSAR can be used to derive the well-known models for the univariate SAR data as its special case.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Besides being theoretically </w:t>
      </w:r>
      <w:proofErr w:type="gramStart"/>
      <w:r w:rsidRPr="00C47359">
        <w:rPr>
          <w:rFonts w:ascii="Courier New" w:hAnsi="Courier New" w:cs="Courier New"/>
        </w:rPr>
        <w:t>powerful</w:t>
      </w:r>
      <w:ins w:id="103" w:author="N Vun" w:date="2013-03-03T22:09:00Z">
        <w:r w:rsidR="00E5772D">
          <w:rPr>
            <w:rFonts w:ascii="Courier New" w:hAnsi="Courier New" w:cs="Courier New"/>
          </w:rPr>
          <w:t>(</w:t>
        </w:r>
        <w:proofErr w:type="gramEnd"/>
        <w:r w:rsidR="00E5772D">
          <w:rPr>
            <w:rFonts w:ascii="Courier New" w:hAnsi="Courier New" w:cs="Courier New"/>
          </w:rPr>
          <w:t>c</w:t>
        </w:r>
      </w:ins>
      <w:ins w:id="104" w:author="N Vun" w:date="2013-03-03T22:10:00Z">
        <w:r w:rsidR="00E5772D">
          <w:rPr>
            <w:rFonts w:ascii="Courier New" w:hAnsi="Courier New" w:cs="Courier New"/>
          </w:rPr>
          <w:t>omprehensive?</w:t>
        </w:r>
      </w:ins>
      <w:ins w:id="105" w:author="N Vun" w:date="2013-03-03T22:09:00Z">
        <w:r w:rsidR="00E5772D">
          <w:rPr>
            <w:rFonts w:ascii="Courier New" w:hAnsi="Courier New" w:cs="Courier New"/>
          </w:rPr>
          <w:t xml:space="preserve"> )</w:t>
        </w:r>
      </w:ins>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model is </w:t>
      </w:r>
      <w:ins w:id="106" w:author="N Vun" w:date="2013-03-03T22:10:00Z">
        <w:r w:rsidR="00E5772D">
          <w:rPr>
            <w:rFonts w:ascii="Courier New" w:hAnsi="Courier New" w:cs="Courier New"/>
          </w:rPr>
          <w:t xml:space="preserve">also </w:t>
        </w:r>
      </w:ins>
      <w:r w:rsidRPr="00C47359">
        <w:rPr>
          <w:rFonts w:ascii="Courier New" w:hAnsi="Courier New" w:cs="Courier New"/>
        </w:rPr>
        <w:t xml:space="preserve">shown, in section \ref{sec:improve_the_match_bw_theory_practice}, to be </w:t>
      </w:r>
      <w:ins w:id="107" w:author="N Vun" w:date="2013-03-03T22:12:00Z">
        <w:r w:rsidR="00E5772D">
          <w:rPr>
            <w:rFonts w:ascii="Courier New" w:hAnsi="Courier New" w:cs="Courier New"/>
          </w:rPr>
          <w:t>ap</w:t>
        </w:r>
      </w:ins>
      <w:ins w:id="108" w:author="N Vun" w:date="2013-03-03T22:13:00Z">
        <w:r w:rsidR="00E5772D">
          <w:rPr>
            <w:rFonts w:ascii="Courier New" w:hAnsi="Courier New" w:cs="Courier New"/>
          </w:rPr>
          <w:t>p</w:t>
        </w:r>
      </w:ins>
      <w:ins w:id="109" w:author="N Vun" w:date="2013-03-03T22:12:00Z">
        <w:r w:rsidR="00E5772D">
          <w:rPr>
            <w:rFonts w:ascii="Courier New" w:hAnsi="Courier New" w:cs="Courier New"/>
          </w:rPr>
          <w:t xml:space="preserve">licable </w:t>
        </w:r>
      </w:ins>
      <w:ins w:id="110" w:author="N Vun" w:date="2013-03-03T22:13:00Z">
        <w:r w:rsidR="00E5772D">
          <w:rPr>
            <w:rFonts w:ascii="Courier New" w:hAnsi="Courier New" w:cs="Courier New"/>
          </w:rPr>
          <w:t xml:space="preserve">for </w:t>
        </w:r>
      </w:ins>
      <w:del w:id="111" w:author="N Vun" w:date="2013-03-03T22:13:00Z">
        <w:r w:rsidRPr="00C47359" w:rsidDel="00E5772D">
          <w:rPr>
            <w:rFonts w:ascii="Courier New" w:hAnsi="Courier New" w:cs="Courier New"/>
          </w:rPr>
          <w:lastRenderedPageBreak/>
          <w:delText>robust in handling</w:delText>
        </w:r>
      </w:del>
      <w:r w:rsidRPr="00C47359">
        <w:rPr>
          <w:rFonts w:ascii="Courier New" w:hAnsi="Courier New" w:cs="Courier New"/>
        </w:rPr>
        <w:t xml:space="preserve"> a few</w:t>
      </w:r>
      <w:ins w:id="112" w:author="N Vun" w:date="2013-03-03T22:14:00Z">
        <w:r w:rsidR="008F541D">
          <w:rPr>
            <w:rFonts w:ascii="Courier New" w:hAnsi="Courier New" w:cs="Courier New"/>
          </w:rPr>
          <w:t xml:space="preserve"> (just a few</w:t>
        </w:r>
      </w:ins>
      <w:ins w:id="113" w:author="N Vun" w:date="2013-03-03T22:15:00Z">
        <w:r w:rsidR="008F541D">
          <w:rPr>
            <w:rFonts w:ascii="Courier New" w:hAnsi="Courier New" w:cs="Courier New"/>
          </w:rPr>
          <w:t xml:space="preserve"> special case</w:t>
        </w:r>
      </w:ins>
      <w:ins w:id="114" w:author="N Vun" w:date="2013-03-03T22:14:00Z">
        <w:r w:rsidR="008F541D">
          <w:rPr>
            <w:rFonts w:ascii="Courier New" w:hAnsi="Courier New" w:cs="Courier New"/>
          </w:rPr>
          <w:t>?</w:t>
        </w:r>
      </w:ins>
      <w:ins w:id="115" w:author="N Vun" w:date="2013-03-03T22:15:00Z">
        <w:r w:rsidR="008F541D">
          <w:rPr>
            <w:rFonts w:ascii="Courier New" w:hAnsi="Courier New" w:cs="Courier New"/>
          </w:rPr>
          <w:t>)</w:t>
        </w:r>
      </w:ins>
      <w:r w:rsidRPr="00C47359">
        <w:rPr>
          <w:rFonts w:ascii="Courier New" w:hAnsi="Courier New" w:cs="Courier New"/>
        </w:rPr>
        <w:t xml:space="preserve"> practical</w:t>
      </w:r>
      <w:ins w:id="116" w:author="N Vun" w:date="2013-03-03T22:14:00Z">
        <w:r w:rsidR="008F541D">
          <w:rPr>
            <w:rFonts w:ascii="Courier New" w:hAnsi="Courier New" w:cs="Courier New"/>
          </w:rPr>
          <w:t xml:space="preserve"> cases that contains</w:t>
        </w:r>
      </w:ins>
      <w:r w:rsidRPr="00C47359">
        <w:rPr>
          <w:rFonts w:ascii="Courier New" w:hAnsi="Courier New" w:cs="Courier New"/>
        </w:rPr>
        <w:t xml:space="preserve"> imperfections that violate conventional assumptions. </w:t>
      </w:r>
    </w:p>
    <w:p w:rsidR="0098554E" w:rsidRPr="00C47359" w:rsidRDefault="0098554E" w:rsidP="00C47359">
      <w:pPr>
        <w:pStyle w:val="PlainText"/>
        <w:rPr>
          <w:rFonts w:ascii="Courier New" w:hAnsi="Courier New" w:cs="Courier New"/>
        </w:rPr>
      </w:pPr>
      <w:del w:id="117" w:author="N Vun" w:date="2013-03-03T22:17:00Z">
        <w:r w:rsidRPr="00C47359" w:rsidDel="008F541D">
          <w:rPr>
            <w:rFonts w:ascii="Courier New" w:hAnsi="Courier New" w:cs="Courier New"/>
          </w:rPr>
          <w:delText>As an example</w:delText>
        </w:r>
      </w:del>
      <w:ins w:id="118" w:author="N Vun" w:date="2013-03-03T22:17:00Z">
        <w:r w:rsidR="008F541D">
          <w:rPr>
            <w:rFonts w:ascii="Courier New" w:hAnsi="Courier New" w:cs="Courier New"/>
          </w:rPr>
          <w:t>To demonstrate the</w:t>
        </w:r>
      </w:ins>
      <w:r w:rsidRPr="00C47359">
        <w:rPr>
          <w:rFonts w:ascii="Courier New" w:hAnsi="Courier New" w:cs="Courier New"/>
        </w:rPr>
        <w:t xml:space="preserve"> application of the consistent and homoskedastic dis-similarity measures,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section</w:t>
      </w:r>
      <w:proofErr w:type="gramEnd"/>
      <w:r w:rsidRPr="00C47359">
        <w:rPr>
          <w:rFonts w:ascii="Courier New" w:hAnsi="Courier New" w:cs="Courier New"/>
        </w:rPr>
        <w:t xml:space="preserve"> \ref{sec:evaluating_polsar_filters} explores how they </w:t>
      </w:r>
      <w:ins w:id="119" w:author="N Vun" w:date="2013-03-03T22:17:00Z">
        <w:r w:rsidR="008F541D">
          <w:rPr>
            <w:rFonts w:ascii="Courier New" w:hAnsi="Courier New" w:cs="Courier New"/>
          </w:rPr>
          <w:t>are</w:t>
        </w:r>
      </w:ins>
      <w:del w:id="120" w:author="N Vun" w:date="2013-03-03T22:17:00Z">
        <w:r w:rsidRPr="00C47359" w:rsidDel="008F541D">
          <w:rPr>
            <w:rFonts w:ascii="Courier New" w:hAnsi="Courier New" w:cs="Courier New"/>
          </w:rPr>
          <w:delText>can be</w:delText>
        </w:r>
      </w:del>
      <w:r w:rsidRPr="00C47359">
        <w:rPr>
          <w:rFonts w:ascii="Courier New" w:hAnsi="Courier New" w:cs="Courier New"/>
        </w:rPr>
        <w:t xml:space="preserve"> used </w:t>
      </w:r>
      <w:ins w:id="121" w:author="N Vun" w:date="2013-03-03T22:17:00Z">
        <w:r w:rsidR="008F541D">
          <w:rPr>
            <w:rFonts w:ascii="Courier New" w:hAnsi="Courier New" w:cs="Courier New"/>
          </w:rPr>
          <w:t>for</w:t>
        </w:r>
      </w:ins>
      <w:del w:id="122" w:author="N Vun" w:date="2013-03-03T22:17:00Z">
        <w:r w:rsidRPr="00C47359" w:rsidDel="008F541D">
          <w:rPr>
            <w:rFonts w:ascii="Courier New" w:hAnsi="Courier New" w:cs="Courier New"/>
          </w:rPr>
          <w:delText>in</w:delText>
        </w:r>
      </w:del>
      <w:r w:rsidRPr="00C47359">
        <w:rPr>
          <w:rFonts w:ascii="Courier New" w:hAnsi="Courier New" w:cs="Courier New"/>
        </w:rPr>
        <w:t xml:space="preserve"> evaluating POLSAR speckle filters.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Finally, section \ref{sec:discussion_conclusion} critically reviews related works in </w:t>
      </w:r>
      <w:proofErr w:type="gramStart"/>
      <w:r w:rsidRPr="00C47359">
        <w:rPr>
          <w:rFonts w:ascii="Courier New" w:hAnsi="Courier New" w:cs="Courier New"/>
        </w:rPr>
        <w:t xml:space="preserve">literature </w:t>
      </w:r>
      <w:ins w:id="123" w:author="N Vun" w:date="2013-03-03T22:18:00Z">
        <w:r w:rsidR="008F541D">
          <w:rPr>
            <w:rFonts w:ascii="Courier New" w:hAnsi="Courier New" w:cs="Courier New"/>
          </w:rPr>
          <w:t xml:space="preserve"> (</w:t>
        </w:r>
        <w:proofErr w:type="gramEnd"/>
        <w:r w:rsidR="008F541D">
          <w:rPr>
            <w:rFonts w:ascii="Courier New" w:hAnsi="Courier New" w:cs="Courier New"/>
          </w:rPr>
          <w:t>Review of related works should be in section II</w:t>
        </w:r>
      </w:ins>
      <w:ins w:id="124" w:author="N Vun" w:date="2013-03-03T22:19:00Z">
        <w:r w:rsidR="008F541D">
          <w:rPr>
            <w:rFonts w:ascii="Courier New" w:hAnsi="Courier New" w:cs="Courier New"/>
          </w:rPr>
          <w:t>. T</w:t>
        </w:r>
      </w:ins>
      <w:ins w:id="125" w:author="N Vun" w:date="2013-03-03T22:18:00Z">
        <w:r w:rsidR="008F541D">
          <w:rPr>
            <w:rFonts w:ascii="Courier New" w:hAnsi="Courier New" w:cs="Courier New"/>
          </w:rPr>
          <w:t xml:space="preserve">hey can </w:t>
        </w:r>
      </w:ins>
      <w:ins w:id="126" w:author="N Vun" w:date="2013-03-03T22:19:00Z">
        <w:r w:rsidR="008F541D">
          <w:rPr>
            <w:rFonts w:ascii="Courier New" w:hAnsi="Courier New" w:cs="Courier New"/>
          </w:rPr>
          <w:t xml:space="preserve">then </w:t>
        </w:r>
      </w:ins>
      <w:ins w:id="127" w:author="N Vun" w:date="2013-03-03T22:18:00Z">
        <w:r w:rsidR="008F541D">
          <w:rPr>
            <w:rFonts w:ascii="Courier New" w:hAnsi="Courier New" w:cs="Courier New"/>
          </w:rPr>
          <w:t xml:space="preserve">be compared </w:t>
        </w:r>
      </w:ins>
      <w:ins w:id="128" w:author="N Vun" w:date="2013-03-03T22:19:00Z">
        <w:r w:rsidR="008F541D">
          <w:rPr>
            <w:rFonts w:ascii="Courier New" w:hAnsi="Courier New" w:cs="Courier New"/>
          </w:rPr>
          <w:t>with the new model here</w:t>
        </w:r>
      </w:ins>
      <w:ins w:id="129" w:author="N Vun" w:date="2013-03-03T22:18:00Z">
        <w:r w:rsidR="008F541D">
          <w:rPr>
            <w:rFonts w:ascii="Courier New" w:hAnsi="Courier New" w:cs="Courier New"/>
          </w:rPr>
          <w:t>)</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before</w:t>
      </w:r>
      <w:proofErr w:type="gramEnd"/>
      <w:r w:rsidRPr="00C47359">
        <w:rPr>
          <w:rFonts w:ascii="Courier New" w:hAnsi="Courier New" w:cs="Courier New"/>
        </w:rPr>
        <w:t xml:space="preserve"> providing some conclusional discussion.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\section{Original Hetoroskedastic Domain and the Homoskedastic Log-Transformation}</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\label{sec:polsar_heterosked_model_and_log_transform}</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 this section the multiplicative nature of POLSAR data is </w:t>
      </w:r>
      <w:ins w:id="130" w:author="N Vun" w:date="2013-03-03T22:21:00Z">
        <w:r w:rsidR="008F541D">
          <w:rPr>
            <w:rFonts w:ascii="Courier New" w:hAnsi="Courier New" w:cs="Courier New"/>
          </w:rPr>
          <w:t xml:space="preserve">first </w:t>
        </w:r>
      </w:ins>
      <w:r w:rsidRPr="00C47359">
        <w:rPr>
          <w:rFonts w:ascii="Courier New" w:hAnsi="Courier New" w:cs="Courier New"/>
        </w:rPr>
        <w:t>illustrated.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Log-transformation is </w:t>
      </w:r>
      <w:ins w:id="131" w:author="N Vun" w:date="2013-03-03T22:21:00Z">
        <w:r w:rsidR="008F541D">
          <w:rPr>
            <w:rFonts w:ascii="Courier New" w:hAnsi="Courier New" w:cs="Courier New"/>
          </w:rPr>
          <w:t xml:space="preserve">then used to </w:t>
        </w:r>
      </w:ins>
      <w:del w:id="132" w:author="N Vun" w:date="2013-03-03T22:21:00Z">
        <w:r w:rsidRPr="00C47359" w:rsidDel="008F541D">
          <w:rPr>
            <w:rFonts w:ascii="Courier New" w:hAnsi="Courier New" w:cs="Courier New"/>
          </w:rPr>
          <w:delText>shown</w:delText>
        </w:r>
      </w:del>
      <w:r w:rsidRPr="00C47359">
        <w:rPr>
          <w:rFonts w:ascii="Courier New" w:hAnsi="Courier New" w:cs="Courier New"/>
        </w:rPr>
        <w:t xml:space="preserve"> convert</w:t>
      </w:r>
      <w:del w:id="133" w:author="N Vun" w:date="2013-03-03T22:21:00Z">
        <w:r w:rsidRPr="00C47359" w:rsidDel="008F541D">
          <w:rPr>
            <w:rFonts w:ascii="Courier New" w:hAnsi="Courier New" w:cs="Courier New"/>
          </w:rPr>
          <w:delText>ing</w:delText>
        </w:r>
      </w:del>
      <w:r w:rsidRPr="00C47359">
        <w:rPr>
          <w:rFonts w:ascii="Courier New" w:hAnsi="Courier New" w:cs="Courier New"/>
        </w:rPr>
        <w:t xml:space="preserve"> </w:t>
      </w:r>
      <w:del w:id="134" w:author="N Vun" w:date="2013-03-03T22:21:00Z">
        <w:r w:rsidRPr="00C47359" w:rsidDel="008F541D">
          <w:rPr>
            <w:rFonts w:ascii="Courier New" w:hAnsi="Courier New" w:cs="Courier New"/>
          </w:rPr>
          <w:delText>this</w:delText>
        </w:r>
      </w:del>
      <w:ins w:id="135" w:author="N Vun" w:date="2013-03-03T22:21:00Z">
        <w:r w:rsidR="008F541D">
          <w:rPr>
            <w:rFonts w:ascii="Courier New" w:hAnsi="Courier New" w:cs="Courier New"/>
          </w:rPr>
          <w:t xml:space="preserve"> the data</w:t>
        </w:r>
      </w:ins>
      <w:r w:rsidRPr="00C47359">
        <w:rPr>
          <w:rFonts w:ascii="Courier New" w:hAnsi="Courier New" w:cs="Courier New"/>
        </w:rPr>
        <w:t xml:space="preserve"> into a more familiar additive model.</w:t>
      </w:r>
    </w:p>
    <w:p w:rsidR="0098554E" w:rsidRPr="00C47359" w:rsidRDefault="0098554E" w:rsidP="00C47359">
      <w:pPr>
        <w:pStyle w:val="PlainText"/>
        <w:rPr>
          <w:rFonts w:ascii="Courier New" w:hAnsi="Courier New" w:cs="Courier New"/>
        </w:rPr>
      </w:pPr>
      <w:r w:rsidRPr="00C47359">
        <w:rPr>
          <w:rFonts w:ascii="Courier New" w:hAnsi="Courier New" w:cs="Courier New"/>
        </w:rPr>
        <w:t>Heteroskedasticity, which is defined as the dependence of variance upon the underlying signal,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is</w:t>
      </w:r>
      <w:proofErr w:type="gramEnd"/>
      <w:r w:rsidRPr="00C47359">
        <w:rPr>
          <w:rFonts w:ascii="Courier New" w:hAnsi="Courier New" w:cs="Courier New"/>
        </w:rPr>
        <w:t xml:space="preserve"> proved to be the case for the original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In log-transformed domain, the case for a homoskedastic model,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sample variance is fixed and thus independent of the underlying signal,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is</w:t>
      </w:r>
      <w:proofErr w:type="gramEnd"/>
      <w:r w:rsidRPr="00C47359">
        <w:rPr>
          <w:rFonts w:ascii="Courier New" w:hAnsi="Courier New" w:cs="Courier New"/>
        </w:rPr>
        <w:t xml:space="preserve"> demonstrated.</w:t>
      </w:r>
    </w:p>
    <w:p w:rsidR="0098554E" w:rsidRPr="00C47359" w:rsidRDefault="0098554E" w:rsidP="00C47359">
      <w:pPr>
        <w:pStyle w:val="PlainText"/>
        <w:rPr>
          <w:rFonts w:ascii="Courier New" w:hAnsi="Courier New" w:cs="Courier New"/>
        </w:rPr>
      </w:pPr>
      <w:r w:rsidRPr="00C47359">
        <w:rPr>
          <w:rFonts w:ascii="Courier New" w:hAnsi="Courier New" w:cs="Courier New"/>
        </w:rPr>
        <w:t>To keep the section flowing, the mathematical derivation is only presented here in major sketches.</w:t>
      </w:r>
    </w:p>
    <w:p w:rsidR="0098554E" w:rsidRPr="00C47359" w:rsidRDefault="0098554E" w:rsidP="00C47359">
      <w:pPr>
        <w:pStyle w:val="PlainText"/>
        <w:rPr>
          <w:rFonts w:ascii="Courier New" w:hAnsi="Courier New" w:cs="Courier New"/>
        </w:rPr>
      </w:pPr>
      <w:r w:rsidRPr="00C47359">
        <w:rPr>
          <w:rFonts w:ascii="Courier New" w:hAnsi="Courier New" w:cs="Courier New"/>
        </w:rPr>
        <w:t>For more detailed derivation, Appendix \ref{chap:appendix_a} is to be reviewed.</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From Eqn. \ref{eqn:prod_chi_squared_rv} and Eqn. \ref{eqn:sum_log_chi_squared_rv}</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|C_v| &amp;\sim&amp; |\Sigma_v| \cdot \</w:t>
      </w:r>
      <w:proofErr w:type="gramStart"/>
      <w:r w:rsidRPr="00C47359">
        <w:rPr>
          <w:rFonts w:ascii="Courier New" w:hAnsi="Courier New" w:cs="Courier New"/>
        </w:rPr>
        <w:t>frac{</w:t>
      </w:r>
      <w:proofErr w:type="gramEnd"/>
      <w:r w:rsidRPr="00C47359">
        <w:rPr>
          <w:rFonts w:ascii="Courier New" w:hAnsi="Courier New" w:cs="Courier New"/>
        </w:rPr>
        <w:t>1}{(2L)^d} \cdot \prod_{i=0}^{d-1} \chi^2 (2L-2i) \label{eqn:determinant_distribution}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\ln|C_v| &amp;\sim&amp; \ln|\Sigma_v| - d \cdot \</w:t>
      </w:r>
      <w:proofErr w:type="gramStart"/>
      <w:r w:rsidRPr="00C47359">
        <w:rPr>
          <w:rFonts w:ascii="Courier New" w:hAnsi="Courier New" w:cs="Courier New"/>
        </w:rPr>
        <w:t>ln(</w:t>
      </w:r>
      <w:proofErr w:type="gramEnd"/>
      <w:r w:rsidRPr="00C47359">
        <w:rPr>
          <w:rFonts w:ascii="Courier New" w:hAnsi="Courier New" w:cs="Courier New"/>
        </w:rPr>
        <w:t>2L) + \sum^{d-1}_{i=0} \Lambda(2L-2i)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\label{eqn:log_determinant_distribution}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a given homogeneous POLSAR area, the parameters $\Sigma_v$, $d$ and $L$ can be considered as constant.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Eqn. \ref{eqn:determinant_distribution} gives the theoretical explaination that: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in</w:t>
      </w:r>
      <w:proofErr w:type="gramEnd"/>
      <w:r w:rsidRPr="00C47359">
        <w:rPr>
          <w:rFonts w:ascii="Courier New" w:hAnsi="Courier New" w:cs="Courier New"/>
        </w:rPr>
        <w:t xml:space="preserve"> the original POLSAR domain, a multiplicative speckle noise pattern is present.</w:t>
      </w:r>
    </w:p>
    <w:p w:rsidR="0098554E" w:rsidRPr="00C47359" w:rsidRDefault="0098554E" w:rsidP="00C47359">
      <w:pPr>
        <w:pStyle w:val="PlainText"/>
        <w:rPr>
          <w:rFonts w:ascii="Courier New" w:hAnsi="Courier New" w:cs="Courier New"/>
        </w:rPr>
      </w:pPr>
      <w:r w:rsidRPr="00C47359">
        <w:rPr>
          <w:rFonts w:ascii="Courier New" w:hAnsi="Courier New" w:cs="Courier New"/>
        </w:rPr>
        <w:t>At the same time, Eqn. \ref{eqn:log_determinant_distribution} shows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logarithmic transformation converts this into a more familiar additive noise.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Since chi-squared random variables $X\ \sim\ \chi^</w:t>
      </w:r>
      <w:proofErr w:type="gramStart"/>
      <w:r w:rsidRPr="00C47359">
        <w:rPr>
          <w:rFonts w:ascii="Courier New" w:hAnsi="Courier New" w:cs="Courier New"/>
        </w:rPr>
        <w:t>2(</w:t>
      </w:r>
      <w:proofErr w:type="gramEnd"/>
      <w:r w:rsidRPr="00C47359">
        <w:rPr>
          <w:rFonts w:ascii="Courier New" w:hAnsi="Courier New" w:cs="Courier New"/>
        </w:rPr>
        <w:t>k)\ $ follows a known PDF:</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\begin{equation}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pdf(</w:t>
      </w:r>
      <w:proofErr w:type="gramEnd"/>
      <w:r w:rsidRPr="00C47359">
        <w:rPr>
          <w:rFonts w:ascii="Courier New" w:hAnsi="Courier New" w:cs="Courier New"/>
        </w:rPr>
        <w:t>x;2L)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\frac{x^{L-1} e</w:t>
      </w:r>
      <w:proofErr w:type="gramStart"/>
      <w:r w:rsidRPr="00C47359">
        <w:rPr>
          <w:rFonts w:ascii="Courier New" w:hAnsi="Courier New" w:cs="Courier New"/>
        </w:rPr>
        <w:t>^{</w:t>
      </w:r>
      <w:proofErr w:type="gramEnd"/>
      <w:r w:rsidRPr="00C47359">
        <w:rPr>
          <w:rFonts w:ascii="Courier New" w:hAnsi="Courier New" w:cs="Courier New"/>
        </w:rPr>
        <w:t>-x/2}}{2^L \Gamma\left(L\right)}</w:t>
      </w:r>
    </w:p>
    <w:p w:rsidR="0098554E" w:rsidRPr="00C47359" w:rsidRDefault="0098554E" w:rsidP="00C47359">
      <w:pPr>
        <w:pStyle w:val="PlainText"/>
        <w:rPr>
          <w:rFonts w:ascii="Courier New" w:hAnsi="Courier New" w:cs="Courier New"/>
        </w:rPr>
      </w:pPr>
      <w:r w:rsidRPr="00C47359">
        <w:rPr>
          <w:rFonts w:ascii="Courier New" w:hAnsi="Courier New" w:cs="Courier New"/>
        </w:rPr>
        <w:t>\label{eqn:chi_squared_dist_pdf:chap4}</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Applying the variable change theorem,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its</w:t>
      </w:r>
      <w:proofErr w:type="gramEnd"/>
      <w:r w:rsidRPr="00C47359">
        <w:rPr>
          <w:rFonts w:ascii="Courier New" w:hAnsi="Courier New" w:cs="Courier New"/>
        </w:rPr>
        <w:t xml:space="preserve"> log-transformed variable follows the PDF of:</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pdf(</w:t>
      </w:r>
      <w:proofErr w:type="gramEnd"/>
      <w:r w:rsidRPr="00C47359">
        <w:rPr>
          <w:rFonts w:ascii="Courier New" w:hAnsi="Courier New" w:cs="Courier New"/>
        </w:rPr>
        <w:t>x;2L=k) = \frac{e^{Lx-e^x/2}}{2^{L}\Gamma(L)}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As the PDFs become available, the characteristic functions (CF) of both the chi-squared and log-chi-squared random variables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can</w:t>
      </w:r>
      <w:proofErr w:type="gramEnd"/>
      <w:r w:rsidRPr="00C47359">
        <w:rPr>
          <w:rFonts w:ascii="Courier New" w:hAnsi="Courier New" w:cs="Courier New"/>
        </w:rPr>
        <w:t xml:space="preserve">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w:t>
      </w:r>
      <w:proofErr w:type="gramStart"/>
      <w:r w:rsidRPr="00C47359">
        <w:rPr>
          <w:rFonts w:ascii="Courier New" w:hAnsi="Courier New" w:cs="Courier New"/>
        </w:rPr>
        <w:t>chi(</w:t>
      </w:r>
      <w:proofErr w:type="gramEnd"/>
      <w:r w:rsidRPr="00C47359">
        <w:rPr>
          <w:rFonts w:ascii="Courier New" w:hAnsi="Courier New" w:cs="Courier New"/>
        </w:rPr>
        <w:t xml:space="preserve">t) &amp;=&amp; (1-2it)^{âˆ’L}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w:t>
      </w:r>
      <w:proofErr w:type="gramStart"/>
      <w:r w:rsidRPr="00C47359">
        <w:rPr>
          <w:rFonts w:ascii="Courier New" w:hAnsi="Courier New" w:cs="Courier New"/>
        </w:rPr>
        <w:t>Lambda(</w:t>
      </w:r>
      <w:proofErr w:type="gramEnd"/>
      <w:r w:rsidRPr="00C47359">
        <w:rPr>
          <w:rFonts w:ascii="Courier New" w:hAnsi="Courier New" w:cs="Courier New"/>
        </w:rPr>
        <w:t>t) &amp;=&amp; 2^{it} \frac{\Gamma(L+it)}{\Gamma(L)} \label{eqn:log_chi_squared_characteristic_function}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Subsequently their means and variances can be computed from the given characteristic functions.</w:t>
      </w:r>
    </w:p>
    <w:p w:rsidR="0098554E" w:rsidRPr="00C47359" w:rsidRDefault="0098554E" w:rsidP="00C47359">
      <w:pPr>
        <w:pStyle w:val="PlainText"/>
        <w:rPr>
          <w:rFonts w:ascii="Courier New" w:hAnsi="Courier New" w:cs="Courier New"/>
        </w:rPr>
      </w:pPr>
      <w:r w:rsidRPr="00C47359">
        <w:rPr>
          <w:rFonts w:ascii="Courier New" w:hAnsi="Courier New" w:cs="Courier New"/>
        </w:rPr>
        <w:t>They are: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 xml:space="preserve"> \left[ \chi(2L) \right]&amp;=&amp;2L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 xml:space="preserve"> \left[ \chi(2L) \right]&amp;=&amp;4L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avg</w:t>
      </w:r>
      <w:proofErr w:type="gramEnd"/>
      <w:r w:rsidRPr="00C47359">
        <w:rPr>
          <w:rFonts w:ascii="Courier New" w:hAnsi="Courier New" w:cs="Courier New"/>
        </w:rPr>
        <w:t xml:space="preserve"> \left[ \Lambda(2L) \right] &amp;=&amp; \psi^0(L) + \ln2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 xml:space="preserve"> \left[ \Lambda(2L) \right] &amp;=&amp; \psi^1(L)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$\psi^0()$ and $\psi^1()$ stands for digamma and trigamma function respectively.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Since the average and variance of both chi-squared distribution and log-chi-squared distribution are constant,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product and summation of these random variables also has fixed summary statistics.</w:t>
      </w:r>
    </w:p>
    <w:p w:rsidR="0098554E" w:rsidRPr="00C47359" w:rsidRDefault="0098554E" w:rsidP="00C47359">
      <w:pPr>
        <w:pStyle w:val="PlainText"/>
        <w:rPr>
          <w:rFonts w:ascii="Courier New" w:hAnsi="Courier New" w:cs="Courier New"/>
        </w:rPr>
      </w:pPr>
      <w:r w:rsidRPr="00C47359">
        <w:rPr>
          <w:rFonts w:ascii="Courier New" w:hAnsi="Courier New" w:cs="Courier New"/>
        </w:rPr>
        <w:t>Specifically:</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 xml:space="preserve"> \left[ \prod^{d-1}_{i=0} \chi^2(2L-2i) \right] &amp;= 2^d \cdot \prod^{d-1}_{i=0} (L-i),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var \</w:t>
      </w:r>
      <w:proofErr w:type="gramStart"/>
      <w:r w:rsidRPr="00C47359">
        <w:rPr>
          <w:rFonts w:ascii="Courier New" w:hAnsi="Courier New" w:cs="Courier New"/>
        </w:rPr>
        <w:t>left[</w:t>
      </w:r>
      <w:proofErr w:type="gramEnd"/>
      <w:r w:rsidRPr="00C47359">
        <w:rPr>
          <w:rFonts w:ascii="Courier New" w:hAnsi="Courier New" w:cs="Courier New"/>
        </w:rPr>
        <w:t xml:space="preserve"> \prod^{d-1}_{i=0} \chi^2(2L-2i) \right] &amp;= \prod^{d-1}_{i=0} 4(L-i)(L-i+1) - \prod^{d-1}_{i=0} 4(L-i)^2,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avg \</w:t>
      </w:r>
      <w:proofErr w:type="gramStart"/>
      <w:r w:rsidRPr="00C47359">
        <w:rPr>
          <w:rFonts w:ascii="Courier New" w:hAnsi="Courier New" w:cs="Courier New"/>
        </w:rPr>
        <w:t>left[</w:t>
      </w:r>
      <w:proofErr w:type="gramEnd"/>
      <w:r w:rsidRPr="00C47359">
        <w:rPr>
          <w:rFonts w:ascii="Courier New" w:hAnsi="Courier New" w:cs="Courier New"/>
        </w:rPr>
        <w:t xml:space="preserve"> \sum^{d-1}_{i=0} \Lambda(2L-2i) \right] &amp;= d \cdot \ln{2} + \sum^{d-1}_{i=0} \psi^0(L-i),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 xml:space="preserve"> \left[ \sum^{d-1}_{i=0} \Lambda(2L-2i) \right] &amp;= \sum^{d-1}_{i=0} \psi^1(L-i)</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Combining these results with Eqns. \ref{eqn:determinant_distribution} and \ref{eqn:log_determinant_distribution},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avg \</w:t>
      </w:r>
      <w:proofErr w:type="gramStart"/>
      <w:r w:rsidRPr="00C47359">
        <w:rPr>
          <w:rFonts w:ascii="Courier New" w:hAnsi="Courier New" w:cs="Courier New"/>
        </w:rPr>
        <w:t>left[</w:t>
      </w:r>
      <w:proofErr w:type="gramEnd"/>
      <w:r w:rsidRPr="00C47359">
        <w:rPr>
          <w:rFonts w:ascii="Courier New" w:hAnsi="Courier New" w:cs="Courier New"/>
        </w:rPr>
        <w:t xml:space="preserve"> |C_v| \right]  &amp;= \frac{|\Sigma_v|}{L^d} \prod^{d-1}_{i=0} (L-i)\\</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w:t>
      </w:r>
      <w:proofErr w:type="gramStart"/>
      <w:r w:rsidRPr="00C47359">
        <w:rPr>
          <w:rFonts w:ascii="Courier New" w:hAnsi="Courier New" w:cs="Courier New"/>
        </w:rPr>
        <w:t>var</w:t>
      </w:r>
      <w:proofErr w:type="gramEnd"/>
      <w:r w:rsidRPr="00C47359">
        <w:rPr>
          <w:rFonts w:ascii="Courier New" w:hAnsi="Courier New" w:cs="Courier New"/>
        </w:rPr>
        <w:t xml:space="preserve"> \left[ |C_v| \right]  &amp;=   \frac{|\Sigma_v|^2 \left[ \prod^{d-1}_{i=0} (L-i)(L-i+1) - \prod^{d-1}_{i=0} (L-i)^2 \right] }{L^{2d}} \label{eqn:var_det_is_heteroskedastic}\\</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avg \</w:t>
      </w:r>
      <w:proofErr w:type="gramStart"/>
      <w:r w:rsidRPr="00C47359">
        <w:rPr>
          <w:rFonts w:ascii="Courier New" w:hAnsi="Courier New" w:cs="Courier New"/>
        </w:rPr>
        <w:t>left[</w:t>
      </w:r>
      <w:proofErr w:type="gramEnd"/>
      <w:r w:rsidRPr="00C47359">
        <w:rPr>
          <w:rFonts w:ascii="Courier New" w:hAnsi="Courier New" w:cs="Courier New"/>
        </w:rPr>
        <w:t xml:space="preserve"> \ln |C_v| \right] &amp;= \ln |\Sigma_v| - d \cdot \ln{L}  + \sum^{d-1}_{i=0} \psi^0(L-i) \label{eqn:avg_log_det}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var \</w:t>
      </w:r>
      <w:proofErr w:type="gramStart"/>
      <w:r w:rsidRPr="00C47359">
        <w:rPr>
          <w:rFonts w:ascii="Courier New" w:hAnsi="Courier New" w:cs="Courier New"/>
        </w:rPr>
        <w:t>left[</w:t>
      </w:r>
      <w:proofErr w:type="gramEnd"/>
      <w:r w:rsidRPr="00C47359">
        <w:rPr>
          <w:rFonts w:ascii="Courier New" w:hAnsi="Courier New" w:cs="Courier New"/>
        </w:rPr>
        <w:t xml:space="preserve"> \ln |C_v| \right] &amp;=  \sum^{d-1}_{i=0} \psi^1(L-i) \label{eqn:var_log_det_is_homoskedastic}</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
    <w:p w:rsidR="0098554E" w:rsidRPr="00C47359" w:rsidRDefault="008F541D" w:rsidP="00C47359">
      <w:pPr>
        <w:pStyle w:val="PlainText"/>
        <w:rPr>
          <w:rFonts w:ascii="Courier New" w:hAnsi="Courier New" w:cs="Courier New"/>
        </w:rPr>
      </w:pPr>
      <w:ins w:id="136" w:author="N Vun" w:date="2013-03-03T22:23:00Z">
        <w:r>
          <w:rPr>
            <w:rFonts w:ascii="Courier New" w:hAnsi="Courier New" w:cs="Courier New"/>
          </w:rPr>
          <w:t>For</w:t>
        </w:r>
      </w:ins>
      <w:del w:id="137" w:author="N Vun" w:date="2013-03-03T22:23:00Z">
        <w:r w:rsidR="0098554E" w:rsidRPr="00C47359" w:rsidDel="008F541D">
          <w:rPr>
            <w:rFonts w:ascii="Courier New" w:hAnsi="Courier New" w:cs="Courier New"/>
          </w:rPr>
          <w:delText>Over</w:delText>
        </w:r>
      </w:del>
      <w:r w:rsidR="0098554E" w:rsidRPr="00C47359">
        <w:rPr>
          <w:rFonts w:ascii="Courier New" w:hAnsi="Courier New" w:cs="Courier New"/>
        </w:rPr>
        <w:t xml:space="preserve"> a real </w:t>
      </w:r>
      <w:ins w:id="138" w:author="N Vun" w:date="2013-03-03T22:23:00Z">
        <w:r>
          <w:rPr>
            <w:rFonts w:ascii="Courier New" w:hAnsi="Courier New" w:cs="Courier New"/>
          </w:rPr>
          <w:t xml:space="preserve">world </w:t>
        </w:r>
      </w:ins>
      <w:del w:id="139" w:author="N Vun" w:date="2013-03-03T22:23:00Z">
        <w:r w:rsidR="0098554E" w:rsidRPr="00C47359" w:rsidDel="008F541D">
          <w:rPr>
            <w:rFonts w:ascii="Courier New" w:hAnsi="Courier New" w:cs="Courier New"/>
          </w:rPr>
          <w:delText xml:space="preserve">and </w:delText>
        </w:r>
      </w:del>
      <w:r w:rsidR="0098554E" w:rsidRPr="00C47359">
        <w:rPr>
          <w:rFonts w:ascii="Courier New" w:hAnsi="Courier New" w:cs="Courier New"/>
        </w:rPr>
        <w:t>captured image, while the paramaters $d$ and $L$ do not change for the whole image,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underlying $\Sigma_v$ is expected to differ from one region to the next.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over </w:t>
      </w:r>
      <w:proofErr w:type="gramStart"/>
      <w:r w:rsidRPr="00C47359">
        <w:rPr>
          <w:rFonts w:ascii="Courier New" w:hAnsi="Courier New" w:cs="Courier New"/>
        </w:rPr>
        <w:t>an</w:t>
      </w:r>
      <w:proofErr w:type="gramEnd"/>
      <w:r w:rsidRPr="00C47359">
        <w:rPr>
          <w:rFonts w:ascii="Courier New" w:hAnsi="Courier New" w:cs="Courier New"/>
        </w:rPr>
        <w:t xml:space="preserve"> heterogeneous scene, the stochastic process for $|C_v|$ and $\ln |C_v|$ varies depending on the underlying signal $\Sigma_v$. </w:t>
      </w:r>
    </w:p>
    <w:p w:rsidR="0098554E" w:rsidRPr="00C47359" w:rsidRDefault="0098554E" w:rsidP="00C47359">
      <w:pPr>
        <w:pStyle w:val="PlainText"/>
        <w:rPr>
          <w:rFonts w:ascii="Courier New" w:hAnsi="Courier New" w:cs="Courier New"/>
        </w:rPr>
      </w:pPr>
      <w:r w:rsidRPr="00C47359">
        <w:rPr>
          <w:rFonts w:ascii="Courier New" w:hAnsi="Courier New" w:cs="Courier New"/>
        </w:rPr>
        <w:t>In such context, Eqn. \ref{eqn:var_det_is_heteroskedastic} implies that the variance of $|C_v|$ also differs depending on the underlying signal $\Sigma_v$, which indicates its heteroskedastic property.</w:t>
      </w:r>
    </w:p>
    <w:p w:rsidR="0098554E" w:rsidRPr="00C47359" w:rsidRDefault="0098554E" w:rsidP="00C47359">
      <w:pPr>
        <w:pStyle w:val="PlainText"/>
        <w:rPr>
          <w:rFonts w:ascii="Courier New" w:hAnsi="Courier New" w:cs="Courier New"/>
        </w:rPr>
      </w:pPr>
      <w:r w:rsidRPr="00C47359">
        <w:rPr>
          <w:rFonts w:ascii="Courier New" w:hAnsi="Courier New" w:cs="Courier New"/>
        </w:rPr>
        <w:t>At the same time, in the log-transformed domain, Eqn. \ref{eqn:var_log_det_is_homoskedastic} shows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variance of $\ln |C_v|$ is invariant and independent of $\Sigma_v$ manifesting its homoskedastic nature.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\section{Consistent Measures of Distance for POLSAR}</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\label{sec:distance_measure}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Similar to the way dispersion and contrast is defined in our previous work \cite{Le_2013_TGRS_SAR_MSE},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this</w:t>
      </w:r>
      <w:proofErr w:type="gramEnd"/>
      <w:r w:rsidRPr="00C47359">
        <w:rPr>
          <w:rFonts w:ascii="Courier New" w:hAnsi="Courier New" w:cs="Courier New"/>
        </w:rPr>
        <w:t xml:space="preserve"> section introduces the consistent sense of distance in a few different perspective</w:t>
      </w:r>
      <w:ins w:id="140" w:author="N Vun" w:date="2013-03-03T22:25:00Z">
        <w:r w:rsidR="00EE13CB">
          <w:rPr>
            <w:rFonts w:ascii="Courier New" w:hAnsi="Courier New" w:cs="Courier New"/>
          </w:rPr>
          <w:t>s</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del w:id="141" w:author="N Vun" w:date="2013-03-03T22:26:00Z">
        <w:r w:rsidRPr="00C47359" w:rsidDel="00EE13CB">
          <w:rPr>
            <w:rFonts w:ascii="Courier New" w:hAnsi="Courier New" w:cs="Courier New"/>
          </w:rPr>
          <w:delText xml:space="preserve">First </w:delText>
        </w:r>
      </w:del>
      <w:del w:id="142" w:author="N Vun" w:date="2013-03-03T22:25:00Z">
        <w:r w:rsidRPr="00C47359" w:rsidDel="00EE13CB">
          <w:rPr>
            <w:rFonts w:ascii="Courier New" w:hAnsi="Courier New" w:cs="Courier New"/>
          </w:rPr>
          <w:delText>assumming</w:delText>
        </w:r>
      </w:del>
      <w:ins w:id="143" w:author="N Vun" w:date="2013-03-03T22:26:00Z">
        <w:r w:rsidR="00EE13CB">
          <w:rPr>
            <w:rFonts w:ascii="Courier New" w:hAnsi="Courier New" w:cs="Courier New"/>
          </w:rPr>
          <w:t>A</w:t>
        </w:r>
      </w:ins>
      <w:ins w:id="144" w:author="N Vun" w:date="2013-03-03T22:25:00Z">
        <w:r w:rsidR="00EE13CB" w:rsidRPr="00C47359">
          <w:rPr>
            <w:rFonts w:ascii="Courier New" w:hAnsi="Courier New" w:cs="Courier New"/>
          </w:rPr>
          <w:t>ssuming</w:t>
        </w:r>
      </w:ins>
      <w:r w:rsidRPr="00C47359">
        <w:rPr>
          <w:rFonts w:ascii="Courier New" w:hAnsi="Courier New" w:cs="Courier New"/>
        </w:rPr>
        <w:t xml:space="preserve"> that the true value of the underlying signal $\Sigma_v$ is known \textit{a priori},</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the</w:t>
      </w:r>
      <w:proofErr w:type="gramEnd"/>
      <w:r w:rsidRPr="00C47359">
        <w:rPr>
          <w:rFonts w:ascii="Courier New" w:hAnsi="Courier New" w:cs="Courier New"/>
        </w:rPr>
        <w:t xml:space="preserve"> following random variables,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namely</w:t>
      </w:r>
      <w:proofErr w:type="gramEnd"/>
      <w:r w:rsidRPr="00C47359">
        <w:rPr>
          <w:rFonts w:ascii="Courier New" w:hAnsi="Courier New" w:cs="Courier New"/>
        </w:rPr>
        <w:t xml:space="preserve"> ratio ($\mathbb{R}$) and log-distance ($\mathbb{L}$),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are</w:t>
      </w:r>
      <w:proofErr w:type="gramEnd"/>
      <w:r w:rsidRPr="00C47359">
        <w:rPr>
          <w:rFonts w:ascii="Courier New" w:hAnsi="Courier New" w:cs="Courier New"/>
        </w:rPr>
        <w:t xml:space="preserve"> </w:t>
      </w:r>
      <w:ins w:id="145" w:author="N Vun" w:date="2013-03-03T22:26:00Z">
        <w:r w:rsidR="00EE13CB">
          <w:rPr>
            <w:rFonts w:ascii="Courier New" w:hAnsi="Courier New" w:cs="Courier New"/>
          </w:rPr>
          <w:t xml:space="preserve">then </w:t>
        </w:r>
      </w:ins>
      <w:r w:rsidRPr="00C47359">
        <w:rPr>
          <w:rFonts w:ascii="Courier New" w:hAnsi="Courier New" w:cs="Courier New"/>
        </w:rPr>
        <w:t>observable according to their definitions: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%Eqns. \ref{eqn:prod_chi_squared_rv} and \ref{eqn:sum_log_chi_squared_rv} lead straight to the definition of the following random variables, which is </w:t>
      </w:r>
      <w:proofErr w:type="gramStart"/>
      <w:r w:rsidRPr="00C47359">
        <w:rPr>
          <w:rFonts w:ascii="Courier New" w:hAnsi="Courier New" w:cs="Courier New"/>
        </w:rPr>
        <w:t>the :</w:t>
      </w:r>
      <w:proofErr w:type="gramEnd"/>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\mathbb{R} &amp;=&amp; \frac{|C_v|}{|\Sigma_v|} \label{eqn:determinant_ratio_observables}\\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&amp;=&amp; \ln|C_v| - \ln|\Sigma_v| \label{eqn:log_distance_observables}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del w:id="146" w:author="N Vun" w:date="2013-03-03T22:29:00Z">
        <w:r w:rsidRPr="00C47359" w:rsidDel="00EE13CB">
          <w:rPr>
            <w:rFonts w:ascii="Courier New" w:hAnsi="Courier New" w:cs="Courier New"/>
          </w:rPr>
          <w:delText xml:space="preserve">From </w:delText>
        </w:r>
      </w:del>
      <w:del w:id="147" w:author="N Vun" w:date="2013-03-03T22:28:00Z">
        <w:r w:rsidRPr="00C47359" w:rsidDel="00EE13CB">
          <w:rPr>
            <w:rFonts w:ascii="Courier New" w:hAnsi="Courier New" w:cs="Courier New"/>
          </w:rPr>
          <w:delText>another perspective</w:delText>
        </w:r>
      </w:del>
      <w:ins w:id="148" w:author="N Vun" w:date="2013-03-03T22:30:00Z">
        <w:r w:rsidR="00EE13CB">
          <w:rPr>
            <w:rFonts w:ascii="Courier New" w:hAnsi="Courier New" w:cs="Courier New"/>
          </w:rPr>
          <w:t>On the other hand, for</w:t>
        </w:r>
      </w:ins>
      <w:del w:id="149" w:author="N Vun" w:date="2013-03-03T22:30:00Z">
        <w:r w:rsidRPr="00C47359" w:rsidDel="00EE13CB">
          <w:rPr>
            <w:rFonts w:ascii="Courier New" w:hAnsi="Courier New" w:cs="Courier New"/>
          </w:rPr>
          <w:delText xml:space="preserve"> where the</w:delText>
        </w:r>
      </w:del>
      <w:r w:rsidRPr="00C47359">
        <w:rPr>
          <w:rFonts w:ascii="Courier New" w:hAnsi="Courier New" w:cs="Courier New"/>
        </w:rPr>
        <w:t xml:space="preserve"> POLSAR </w:t>
      </w:r>
      <w:ins w:id="150" w:author="N Vun" w:date="2013-03-03T22:30:00Z">
        <w:r w:rsidR="00EE13CB">
          <w:rPr>
            <w:rFonts w:ascii="Courier New" w:hAnsi="Courier New" w:cs="Courier New"/>
          </w:rPr>
          <w:t xml:space="preserve">that </w:t>
        </w:r>
      </w:ins>
      <w:r w:rsidRPr="00C47359">
        <w:rPr>
          <w:rFonts w:ascii="Courier New" w:hAnsi="Courier New" w:cs="Courier New"/>
        </w:rPr>
        <w:t xml:space="preserve">is known coming from an homogeneous area but the true value of the underlying signal $\Sigma_v$ is \textit{unknown}, </w:t>
      </w:r>
      <w:del w:id="151" w:author="N Vun" w:date="2013-03-03T22:32:00Z">
        <w:r w:rsidRPr="00C47359" w:rsidDel="00EE13CB">
          <w:rPr>
            <w:rFonts w:ascii="Courier New" w:hAnsi="Courier New" w:cs="Courier New"/>
          </w:rPr>
          <w:delText xml:space="preserve">consider </w:delText>
        </w:r>
      </w:del>
      <w:ins w:id="152" w:author="N Vun" w:date="2013-03-03T22:32:00Z">
        <w:r w:rsidR="00EE13CB">
          <w:rPr>
            <w:rFonts w:ascii="Courier New" w:hAnsi="Courier New" w:cs="Courier New"/>
          </w:rPr>
          <w:t xml:space="preserve">where </w:t>
        </w:r>
      </w:ins>
      <w:r w:rsidRPr="00C47359">
        <w:rPr>
          <w:rFonts w:ascii="Courier New" w:hAnsi="Courier New" w:cs="Courier New"/>
        </w:rPr>
        <w:t>the dispersion ($\</w:t>
      </w:r>
      <w:proofErr w:type="gramStart"/>
      <w:r w:rsidRPr="00C47359">
        <w:rPr>
          <w:rFonts w:ascii="Courier New" w:hAnsi="Courier New" w:cs="Courier New"/>
        </w:rPr>
        <w:t>mathbb{</w:t>
      </w:r>
      <w:proofErr w:type="gramEnd"/>
      <w:r w:rsidRPr="00C47359">
        <w:rPr>
          <w:rFonts w:ascii="Courier New" w:hAnsi="Courier New" w:cs="Courier New"/>
        </w:rPr>
        <w:t xml:space="preserve">D}$) and contrast ($\mathbb{C}$) random variables </w:t>
      </w:r>
      <w:ins w:id="153" w:author="N Vun" w:date="2013-03-03T22:32:00Z">
        <w:r w:rsidR="00EE13CB">
          <w:rPr>
            <w:rFonts w:ascii="Courier New" w:hAnsi="Courier New" w:cs="Courier New"/>
          </w:rPr>
          <w:t>are</w:t>
        </w:r>
      </w:ins>
      <w:del w:id="154" w:author="N Vun" w:date="2013-03-03T22:32:00Z">
        <w:r w:rsidRPr="00C47359" w:rsidDel="00EE13CB">
          <w:rPr>
            <w:rFonts w:ascii="Courier New" w:hAnsi="Courier New" w:cs="Courier New"/>
          </w:rPr>
          <w:delText>being</w:delText>
        </w:r>
      </w:del>
      <w:r w:rsidRPr="00C47359">
        <w:rPr>
          <w:rFonts w:ascii="Courier New" w:hAnsi="Courier New" w:cs="Courier New"/>
        </w:rPr>
        <w:t xml:space="preserve"> defined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&amp;=&amp; \ln{|C_v|} - </w:t>
      </w:r>
      <w:proofErr w:type="gramStart"/>
      <w:r w:rsidRPr="00C47359">
        <w:rPr>
          <w:rFonts w:ascii="Courier New" w:hAnsi="Courier New" w:cs="Courier New"/>
        </w:rPr>
        <w:t>avg(</w:t>
      </w:r>
      <w:proofErr w:type="gramEnd"/>
      <w:r w:rsidRPr="00C47359">
        <w:rPr>
          <w:rFonts w:ascii="Courier New" w:hAnsi="Courier New" w:cs="Courier New"/>
        </w:rPr>
        <w:t>\ln{|C_v|}) \label{eqn:dispersion_observable}\\</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\mathbb{C} &amp;=&amp; \</w:t>
      </w:r>
      <w:proofErr w:type="gramStart"/>
      <w:r w:rsidRPr="00C47359">
        <w:rPr>
          <w:rFonts w:ascii="Courier New" w:hAnsi="Courier New" w:cs="Courier New"/>
        </w:rPr>
        <w:t>ln(</w:t>
      </w:r>
      <w:proofErr w:type="gramEnd"/>
      <w:r w:rsidRPr="00C47359">
        <w:rPr>
          <w:rFonts w:ascii="Courier New" w:hAnsi="Courier New" w:cs="Courier New"/>
        </w:rPr>
        <w:t>|C_{v1}|) - \ln(|C_{v2}|) \label{eqn:contrast_observable}</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del w:id="155" w:author="N Vun" w:date="2013-03-03T22:33:00Z">
        <w:r w:rsidRPr="00C47359" w:rsidDel="00EE13CB">
          <w:rPr>
            <w:rFonts w:ascii="Courier New" w:hAnsi="Courier New" w:cs="Courier New"/>
          </w:rPr>
          <w:delText xml:space="preserve">Taking </w:delText>
        </w:r>
      </w:del>
      <w:ins w:id="156" w:author="N Vun" w:date="2013-03-03T22:33:00Z">
        <w:r w:rsidR="00EE13CB">
          <w:rPr>
            <w:rFonts w:ascii="Courier New" w:hAnsi="Courier New" w:cs="Courier New"/>
          </w:rPr>
          <w:t>Using</w:t>
        </w:r>
        <w:r w:rsidR="00EE13CB" w:rsidRPr="00C47359">
          <w:rPr>
            <w:rFonts w:ascii="Courier New" w:hAnsi="Courier New" w:cs="Courier New"/>
          </w:rPr>
          <w:t xml:space="preserve"> </w:t>
        </w:r>
      </w:ins>
      <w:r w:rsidRPr="00C47359">
        <w:rPr>
          <w:rFonts w:ascii="Courier New" w:hAnsi="Courier New" w:cs="Courier New"/>
        </w:rPr>
        <w:t>the results from Eqns. \ref{eqn:determinant_distribution}, \ref{eqn:log_determinant_distribution} and \ref{eqn:avg_log_det}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\mathbb{R} &amp;\sim&amp; \</w:t>
      </w:r>
      <w:proofErr w:type="gramStart"/>
      <w:r w:rsidRPr="00C47359">
        <w:rPr>
          <w:rFonts w:ascii="Courier New" w:hAnsi="Courier New" w:cs="Courier New"/>
        </w:rPr>
        <w:t>frac{</w:t>
      </w:r>
      <w:proofErr w:type="gramEnd"/>
      <w:r w:rsidRPr="00C47359">
        <w:rPr>
          <w:rFonts w:ascii="Courier New" w:hAnsi="Courier New" w:cs="Courier New"/>
        </w:rPr>
        <w:t>1}{(2L)^d} \cdot \prod_{i=0}^{d-1} \chi^2 (2L-2i) \label{eqn:determinant_ratio_distribution} \\</w:t>
      </w:r>
    </w:p>
    <w:p w:rsidR="0098554E" w:rsidRPr="00C47359" w:rsidRDefault="0098554E" w:rsidP="00C47359">
      <w:pPr>
        <w:pStyle w:val="PlainText"/>
        <w:rPr>
          <w:rFonts w:ascii="Courier New" w:hAnsi="Courier New" w:cs="Courier New"/>
        </w:rPr>
      </w:pPr>
      <w:r w:rsidRPr="00C47359">
        <w:rPr>
          <w:rFonts w:ascii="Courier New" w:hAnsi="Courier New" w:cs="Courier New"/>
        </w:rPr>
        <w:t>\mathbb{L} &amp;\sim</w:t>
      </w:r>
      <w:proofErr w:type="gramStart"/>
      <w:r w:rsidRPr="00C47359">
        <w:rPr>
          <w:rFonts w:ascii="Courier New" w:hAnsi="Courier New" w:cs="Courier New"/>
        </w:rPr>
        <w:t>&amp;  \</w:t>
      </w:r>
      <w:proofErr w:type="gramEnd"/>
      <w:r w:rsidRPr="00C47359">
        <w:rPr>
          <w:rFonts w:ascii="Courier New" w:hAnsi="Courier New" w:cs="Courier New"/>
        </w:rPr>
        <w:t>sum^{d-1}_{i=0} \Lambda(2L-2i) - d \cdot \ln(2L)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\label{eqn:log_determinant_distance_distribution}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&amp;\sim&amp; \sum^{d-1}_{i=0} \</w:t>
      </w:r>
      <w:proofErr w:type="gramStart"/>
      <w:r w:rsidRPr="00C47359">
        <w:rPr>
          <w:rFonts w:ascii="Courier New" w:hAnsi="Courier New" w:cs="Courier New"/>
        </w:rPr>
        <w:t>Lambda(</w:t>
      </w:r>
      <w:proofErr w:type="gramEnd"/>
      <w:r w:rsidRPr="00C47359">
        <w:rPr>
          <w:rFonts w:ascii="Courier New" w:hAnsi="Courier New" w:cs="Courier New"/>
        </w:rPr>
        <w:t>2L-2i) - d \cdot \ln{2} + k</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\label{eqn:dispersion_distribution}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&amp;\sim&amp; \sum^{d-1}_{i=0} \</w:t>
      </w:r>
      <w:proofErr w:type="gramStart"/>
      <w:r w:rsidRPr="00C47359">
        <w:rPr>
          <w:rFonts w:ascii="Courier New" w:hAnsi="Courier New" w:cs="Courier New"/>
        </w:rPr>
        <w:t>Delta(</w:t>
      </w:r>
      <w:proofErr w:type="gramEnd"/>
      <w:r w:rsidRPr="00C47359">
        <w:rPr>
          <w:rFonts w:ascii="Courier New" w:hAnsi="Courier New" w:cs="Courier New"/>
        </w:rPr>
        <w:t>2L-2i)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\label{eqn:contrast_distribution}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$\Delta(2L) \sim \Lambda(2L) - \Lambda(2L)$</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and</w:t>
      </w:r>
      <w:proofErr w:type="gramEnd"/>
      <w:r w:rsidRPr="00C47359">
        <w:rPr>
          <w:rFonts w:ascii="Courier New" w:hAnsi="Courier New" w:cs="Courier New"/>
        </w:rPr>
        <w:t xml:space="preserve"> $k=\sum^{d-1}_{i=0} \psi^0(L-i)$</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Also given the characteristic functions (CF) for the elementary components $\</w:t>
      </w:r>
      <w:proofErr w:type="gramStart"/>
      <w:r w:rsidRPr="00C47359">
        <w:rPr>
          <w:rFonts w:ascii="Courier New" w:hAnsi="Courier New" w:cs="Courier New"/>
        </w:rPr>
        <w:t>Lambda(</w:t>
      </w:r>
      <w:proofErr w:type="gramEnd"/>
      <w:r w:rsidRPr="00C47359">
        <w:rPr>
          <w:rFonts w:ascii="Courier New" w:hAnsi="Courier New" w:cs="Courier New"/>
        </w:rPr>
        <w:t xml:space="preserve">2L)$ written in Eqn. \ref{eqn:log_chi_squared_characteristic_function},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Appendix \ref{sec:appendix_b} derives the characteristic functions for the summative random variables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\Lambda^d_L}(t) &amp;= \frac{2^{idt}}{\Gamma(L)^d} \prod^{d-1}_{j=0}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\mathbb{L}}(t) &amp;= \frac{1}{L^{idt} \Gamma(L)^d} \prod^{d-1}_{j=0}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\mathbb{D}}(t) &amp;= \frac{e^{ikt}}{\Gamma(L)^d} \prod^{d-1}_{j=0}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\Delta(2L)} &amp;= \frac{\Gamma(2L) B(L-it,L+it)}{\Gamma(L)^2}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CF_{\mathbb{C}}(t) &amp;=  \prod^{d-1}_{j=0} \frac{\Gamma(2L-2j) B(L-j-it,L-j+it)}{\Gamma(L-j)^2}</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Since each elementary simulation component follows fixed distributions (i.e. $\chi^2(2L), \</w:t>
      </w:r>
      <w:proofErr w:type="gramStart"/>
      <w:r w:rsidRPr="00C47359">
        <w:rPr>
          <w:rFonts w:ascii="Courier New" w:hAnsi="Courier New" w:cs="Courier New"/>
        </w:rPr>
        <w:t>Lambda(</w:t>
      </w:r>
      <w:proofErr w:type="gramEnd"/>
      <w:r w:rsidRPr="00C47359">
        <w:rPr>
          <w:rFonts w:ascii="Courier New" w:hAnsi="Courier New" w:cs="Courier New"/>
        </w:rPr>
        <w:t>2L),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it</w:t>
      </w:r>
      <w:proofErr w:type="gramEnd"/>
      <w:r w:rsidRPr="00C47359">
        <w:rPr>
          <w:rFonts w:ascii="Courier New" w:hAnsi="Courier New" w:cs="Courier New"/>
        </w:rPr>
        <w:t xml:space="preserve"> is natural that these variables also follow fixed distributions.</w:t>
      </w:r>
    </w:p>
    <w:p w:rsidR="0098554E" w:rsidRPr="00C47359" w:rsidRDefault="0098554E" w:rsidP="00C47359">
      <w:pPr>
        <w:pStyle w:val="PlainText"/>
        <w:rPr>
          <w:rFonts w:ascii="Courier New" w:hAnsi="Courier New" w:cs="Courier New"/>
        </w:rPr>
      </w:pPr>
      <w:r w:rsidRPr="00C47359">
        <w:rPr>
          <w:rFonts w:ascii="Courier New" w:hAnsi="Courier New" w:cs="Courier New"/>
        </w:rPr>
        <w:t>Moreover, they are independent to $\Sigma_v$.</w:t>
      </w:r>
    </w:p>
    <w:p w:rsidR="0098554E" w:rsidRPr="00C47359" w:rsidRDefault="0098554E" w:rsidP="00C47359">
      <w:pPr>
        <w:pStyle w:val="PlainText"/>
        <w:rPr>
          <w:rFonts w:ascii="Courier New" w:hAnsi="Courier New" w:cs="Courier New"/>
        </w:rPr>
      </w:pPr>
      <w:r w:rsidRPr="00C47359">
        <w:rPr>
          <w:rFonts w:ascii="Courier New" w:hAnsi="Courier New" w:cs="Courier New"/>
        </w:rPr>
        <w:t>This serves as conclusive evidence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these</w:t>
      </w:r>
      <w:proofErr w:type="gramEnd"/>
      <w:r w:rsidRPr="00C47359">
        <w:rPr>
          <w:rFonts w:ascii="Courier New" w:hAnsi="Courier New" w:cs="Courier New"/>
        </w:rPr>
        <w:t xml:space="preserve"> random variables follows consistent and fixed distributions,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regardless</w:t>
      </w:r>
      <w:proofErr w:type="gramEnd"/>
      <w:r w:rsidRPr="00C47359">
        <w:rPr>
          <w:rFonts w:ascii="Courier New" w:hAnsi="Courier New" w:cs="Courier New"/>
        </w:rPr>
        <w:t xml:space="preserve"> of the underlying signal $\Sigma_v$.</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\section{Validating the models against real-life data}</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\label{sec:polsar_models_validation}</w:t>
      </w:r>
    </w:p>
    <w:p w:rsidR="0098554E" w:rsidRPr="00C47359" w:rsidRDefault="0098554E" w:rsidP="00C47359">
      <w:pPr>
        <w:pStyle w:val="PlainText"/>
        <w:rPr>
          <w:rFonts w:ascii="Courier New" w:hAnsi="Courier New" w:cs="Courier New"/>
        </w:rPr>
      </w:pPr>
    </w:p>
    <w:p w:rsidR="0098554E" w:rsidRPr="00C47359" w:rsidDel="00D6293C" w:rsidRDefault="0098554E" w:rsidP="00C47359">
      <w:pPr>
        <w:pStyle w:val="PlainText"/>
        <w:rPr>
          <w:del w:id="157" w:author="N Vun" w:date="2013-03-03T22:35:00Z"/>
          <w:rFonts w:ascii="Courier New" w:hAnsi="Courier New" w:cs="Courier New"/>
        </w:rPr>
      </w:pPr>
      <w:r w:rsidRPr="00C47359">
        <w:rPr>
          <w:rFonts w:ascii="Courier New" w:hAnsi="Courier New" w:cs="Courier New"/>
        </w:rPr>
        <w:t xml:space="preserve">This section describes an experiment to validate the models </w:t>
      </w:r>
      <w:del w:id="158" w:author="N Vun" w:date="2013-03-03T22:34:00Z">
        <w:r w:rsidRPr="00C47359" w:rsidDel="00D6293C">
          <w:rPr>
            <w:rFonts w:ascii="Courier New" w:hAnsi="Courier New" w:cs="Courier New"/>
          </w:rPr>
          <w:delText xml:space="preserve">above </w:delText>
        </w:r>
      </w:del>
      <w:ins w:id="159" w:author="N Vun" w:date="2013-03-03T22:34:00Z">
        <w:r w:rsidR="00D6293C">
          <w:rPr>
            <w:rFonts w:ascii="Courier New" w:hAnsi="Courier New" w:cs="Courier New"/>
          </w:rPr>
          <w:t>presented earlier</w:t>
        </w:r>
        <w:r w:rsidR="00D6293C" w:rsidRPr="00C47359">
          <w:rPr>
            <w:rFonts w:ascii="Courier New" w:hAnsi="Courier New" w:cs="Courier New"/>
          </w:rPr>
          <w:t xml:space="preserve"> </w:t>
        </w:r>
      </w:ins>
      <w:r w:rsidRPr="00C47359">
        <w:rPr>
          <w:rFonts w:ascii="Courier New" w:hAnsi="Courier New" w:cs="Courier New"/>
        </w:rPr>
        <w:t>against real-life captured data</w:t>
      </w:r>
      <w:ins w:id="160" w:author="N Vun" w:date="2013-03-03T22:34:00Z">
        <w:r w:rsidR="00D6293C">
          <w:rPr>
            <w:rFonts w:ascii="Courier New" w:hAnsi="Courier New" w:cs="Courier New"/>
          </w:rPr>
          <w:t xml:space="preserve">, which can be performed </w:t>
        </w:r>
      </w:ins>
      <w:ins w:id="161" w:author="N Vun" w:date="2013-03-03T22:35:00Z">
        <w:r w:rsidR="00D6293C">
          <w:rPr>
            <w:rFonts w:ascii="Courier New" w:hAnsi="Courier New" w:cs="Courier New"/>
          </w:rPr>
          <w:t xml:space="preserve">in a </w:t>
        </w:r>
      </w:ins>
      <w:del w:id="162" w:author="N Vun" w:date="2013-03-03T22:35:00Z">
        <w:r w:rsidRPr="00C47359" w:rsidDel="00D6293C">
          <w:rPr>
            <w:rFonts w:ascii="Courier New" w:hAnsi="Courier New" w:cs="Courier New"/>
          </w:rPr>
          <w:delText>.</w:delText>
        </w:r>
      </w:del>
    </w:p>
    <w:p w:rsidR="0098554E" w:rsidRPr="00C47359" w:rsidRDefault="0098554E" w:rsidP="00C47359">
      <w:pPr>
        <w:pStyle w:val="PlainText"/>
        <w:rPr>
          <w:rFonts w:ascii="Courier New" w:hAnsi="Courier New" w:cs="Courier New"/>
        </w:rPr>
      </w:pPr>
      <w:del w:id="163" w:author="N Vun" w:date="2013-03-03T22:35:00Z">
        <w:r w:rsidRPr="00C47359" w:rsidDel="00D6293C">
          <w:rPr>
            <w:rFonts w:ascii="Courier New" w:hAnsi="Courier New" w:cs="Courier New"/>
          </w:rPr>
          <w:delText>The validation procedure is quite</w:delText>
        </w:r>
      </w:del>
      <w:r w:rsidRPr="00C47359">
        <w:rPr>
          <w:rFonts w:ascii="Courier New" w:hAnsi="Courier New" w:cs="Courier New"/>
        </w:rPr>
        <w:t xml:space="preserve"> </w:t>
      </w:r>
      <w:proofErr w:type="gramStart"/>
      <w:ins w:id="164" w:author="N Vun" w:date="2013-03-03T22:35:00Z">
        <w:r w:rsidR="00800AA7">
          <w:rPr>
            <w:rFonts w:ascii="Courier New" w:hAnsi="Courier New" w:cs="Courier New"/>
          </w:rPr>
          <w:t>rather</w:t>
        </w:r>
        <w:proofErr w:type="gramEnd"/>
        <w:r w:rsidR="00800AA7">
          <w:rPr>
            <w:rFonts w:ascii="Courier New" w:hAnsi="Courier New" w:cs="Courier New"/>
          </w:rPr>
          <w:t xml:space="preserve"> </w:t>
        </w:r>
      </w:ins>
      <w:r w:rsidRPr="00C47359">
        <w:rPr>
          <w:rFonts w:ascii="Courier New" w:hAnsi="Courier New" w:cs="Courier New"/>
        </w:rPr>
        <w:t>straightforward</w:t>
      </w:r>
      <w:ins w:id="165" w:author="N Vun" w:date="2013-03-03T22:35:00Z">
        <w:r w:rsidR="00D6293C">
          <w:rPr>
            <w:rFonts w:ascii="Courier New" w:hAnsi="Courier New" w:cs="Courier New"/>
          </w:rPr>
          <w:t xml:space="preserve"> manner</w:t>
        </w:r>
      </w:ins>
      <w:ins w:id="166" w:author="N Vun" w:date="2013-03-03T22:36:00Z">
        <w:r w:rsidR="00800AA7">
          <w:rPr>
            <w:rFonts w:ascii="Courier New" w:hAnsi="Courier New" w:cs="Courier New"/>
          </w:rPr>
          <w:t xml:space="preserve"> as follows</w:t>
        </w:r>
      </w:ins>
      <w:r w:rsidRPr="00C47359">
        <w:rPr>
          <w:rFonts w:ascii="Courier New" w:hAnsi="Courier New" w:cs="Courier New"/>
        </w:rPr>
        <w:t>.</w:t>
      </w:r>
    </w:p>
    <w:p w:rsidR="0098554E" w:rsidRPr="00C47359" w:rsidDel="00800AA7" w:rsidRDefault="0098554E" w:rsidP="00C47359">
      <w:pPr>
        <w:pStyle w:val="PlainText"/>
        <w:rPr>
          <w:del w:id="167" w:author="N Vun" w:date="2013-03-03T22:37:00Z"/>
          <w:rFonts w:ascii="Courier New" w:hAnsi="Courier New" w:cs="Courier New"/>
        </w:rPr>
      </w:pPr>
      <w:del w:id="168" w:author="N Vun" w:date="2013-03-03T22:36:00Z">
        <w:r w:rsidRPr="00C47359" w:rsidDel="00800AA7">
          <w:rPr>
            <w:rFonts w:ascii="Courier New" w:hAnsi="Courier New" w:cs="Courier New"/>
          </w:rPr>
          <w:delText>Given that</w:delText>
        </w:r>
      </w:del>
      <w:del w:id="169" w:author="N Vun" w:date="2013-03-03T22:37:00Z">
        <w:r w:rsidRPr="00C47359" w:rsidDel="00800AA7">
          <w:rPr>
            <w:rFonts w:ascii="Courier New" w:hAnsi="Courier New" w:cs="Courier New"/>
          </w:rPr>
          <w:delText xml:space="preserve"> t</w:delText>
        </w:r>
      </w:del>
      <w:ins w:id="170" w:author="N Vun" w:date="2013-03-03T22:37:00Z">
        <w:r w:rsidR="00800AA7">
          <w:rPr>
            <w:rFonts w:ascii="Courier New" w:hAnsi="Courier New" w:cs="Courier New"/>
          </w:rPr>
          <w:t>T</w:t>
        </w:r>
      </w:ins>
      <w:r w:rsidRPr="00C47359">
        <w:rPr>
          <w:rFonts w:ascii="Courier New" w:hAnsi="Courier New" w:cs="Courier New"/>
        </w:rPr>
        <w:t xml:space="preserve">he stochastic models </w:t>
      </w:r>
      <w:del w:id="171" w:author="N Vun" w:date="2013-03-03T22:36:00Z">
        <w:r w:rsidRPr="00C47359" w:rsidDel="00800AA7">
          <w:rPr>
            <w:rFonts w:ascii="Courier New" w:hAnsi="Courier New" w:cs="Courier New"/>
          </w:rPr>
          <w:delText>have been</w:delText>
        </w:r>
      </w:del>
      <w:r w:rsidRPr="00C47359">
        <w:rPr>
          <w:rFonts w:ascii="Courier New" w:hAnsi="Courier New" w:cs="Courier New"/>
        </w:rPr>
        <w:t xml:space="preserve"> derived in the previous sections</w:t>
      </w:r>
      <w:del w:id="172" w:author="N Vun" w:date="2013-03-03T22:37:00Z">
        <w:r w:rsidRPr="00C47359" w:rsidDel="00800AA7">
          <w:rPr>
            <w:rFonts w:ascii="Courier New" w:hAnsi="Courier New" w:cs="Courier New"/>
          </w:rPr>
          <w:delText xml:space="preserve">, </w:delText>
        </w:r>
      </w:del>
    </w:p>
    <w:p w:rsidR="0098554E" w:rsidRPr="00C47359" w:rsidRDefault="0098554E" w:rsidP="00C47359">
      <w:pPr>
        <w:pStyle w:val="PlainText"/>
        <w:rPr>
          <w:rFonts w:ascii="Courier New" w:hAnsi="Courier New" w:cs="Courier New"/>
        </w:rPr>
      </w:pPr>
      <w:del w:id="173" w:author="N Vun" w:date="2013-03-03T22:37:00Z">
        <w:r w:rsidRPr="00C47359" w:rsidDel="00800AA7">
          <w:rPr>
            <w:rFonts w:ascii="Courier New" w:hAnsi="Courier New" w:cs="Courier New"/>
          </w:rPr>
          <w:lastRenderedPageBreak/>
          <w:delText xml:space="preserve">  they </w:delText>
        </w:r>
      </w:del>
      <w:proofErr w:type="gramStart"/>
      <w:r w:rsidRPr="00C47359">
        <w:rPr>
          <w:rFonts w:ascii="Courier New" w:hAnsi="Courier New" w:cs="Courier New"/>
        </w:rPr>
        <w:t>can</w:t>
      </w:r>
      <w:proofErr w:type="gramEnd"/>
      <w:r w:rsidRPr="00C47359">
        <w:rPr>
          <w:rFonts w:ascii="Courier New" w:hAnsi="Courier New" w:cs="Courier New"/>
        </w:rPr>
        <w:t xml:space="preserve"> be graphically visualized by </w:t>
      </w:r>
      <w:ins w:id="174" w:author="N Vun" w:date="2013-03-03T22:37:00Z">
        <w:r w:rsidR="00800AA7">
          <w:rPr>
            <w:rFonts w:ascii="Courier New" w:hAnsi="Courier New" w:cs="Courier New"/>
          </w:rPr>
          <w:t xml:space="preserve">using </w:t>
        </w:r>
      </w:ins>
      <w:r w:rsidRPr="00C47359">
        <w:rPr>
          <w:rFonts w:ascii="Courier New" w:hAnsi="Courier New" w:cs="Courier New"/>
        </w:rPr>
        <w:t>the histogram plots of the simulated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At the same time, the form of the real-life practical data is also observable via histogram plots of the data samples extracted from </w:t>
      </w:r>
      <w:proofErr w:type="gramStart"/>
      <w:r w:rsidRPr="00C47359">
        <w:rPr>
          <w:rFonts w:ascii="Courier New" w:hAnsi="Courier New" w:cs="Courier New"/>
        </w:rPr>
        <w:t>an</w:t>
      </w:r>
      <w:proofErr w:type="gramEnd"/>
      <w:r w:rsidRPr="00C47359">
        <w:rPr>
          <w:rFonts w:ascii="Courier New" w:hAnsi="Courier New" w:cs="Courier New"/>
        </w:rPr>
        <w:t xml:space="preserve"> homogeneous area.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Therefore, the theoretical models can be validated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if</w:t>
      </w:r>
      <w:proofErr w:type="gramEnd"/>
      <w:r w:rsidRPr="00C47359">
        <w:rPr>
          <w:rFonts w:ascii="Courier New" w:hAnsi="Courier New" w:cs="Courier New"/>
        </w:rPr>
        <w:t xml:space="preserve"> for the same parameters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two plots match each other reasonably well.</w:t>
      </w:r>
    </w:p>
    <w:p w:rsidR="0098554E" w:rsidRPr="00C47359" w:rsidRDefault="0098554E" w:rsidP="00C47359">
      <w:pPr>
        <w:pStyle w:val="PlainText"/>
        <w:rPr>
          <w:rFonts w:ascii="Courier New" w:hAnsi="Courier New" w:cs="Courier New"/>
        </w:rPr>
      </w:pPr>
    </w:p>
    <w:p w:rsidR="0098554E" w:rsidRPr="00C47359" w:rsidRDefault="00CF3297" w:rsidP="00C47359">
      <w:pPr>
        <w:pStyle w:val="PlainText"/>
        <w:rPr>
          <w:rFonts w:ascii="Courier New" w:hAnsi="Courier New" w:cs="Courier New"/>
        </w:rPr>
      </w:pPr>
      <w:ins w:id="175" w:author="N Vun" w:date="2013-03-03T22:50:00Z">
        <w:r>
          <w:rPr>
            <w:rFonts w:ascii="Courier New" w:hAnsi="Courier New" w:cs="Courier New"/>
          </w:rPr>
          <w:t>For this purpose</w:t>
        </w:r>
      </w:ins>
      <w:del w:id="176" w:author="N Vun" w:date="2013-03-03T22:50:00Z">
        <w:r w:rsidR="0098554E" w:rsidRPr="00C47359" w:rsidDel="00CF3297">
          <w:rPr>
            <w:rFonts w:ascii="Courier New" w:hAnsi="Courier New" w:cs="Courier New"/>
          </w:rPr>
          <w:delText>As a demonstration</w:delText>
        </w:r>
      </w:del>
      <w:r w:rsidR="0098554E" w:rsidRPr="00C47359">
        <w:rPr>
          <w:rFonts w:ascii="Courier New" w:hAnsi="Courier New" w:cs="Courier New"/>
        </w:rPr>
        <w:t xml:space="preserve">, a homogeneous area was chosen from the AIRSAR Flevoland POLSAR data </w:t>
      </w:r>
      <w:ins w:id="177" w:author="N Vun" w:date="2013-03-03T23:02:00Z">
        <w:r w:rsidR="00814CEC">
          <w:rPr>
            <w:rFonts w:ascii="Courier New" w:hAnsi="Courier New" w:cs="Courier New"/>
          </w:rPr>
          <w:t xml:space="preserve">[reference?] </w:t>
        </w:r>
      </w:ins>
      <w:r w:rsidR="0098554E" w:rsidRPr="00C47359">
        <w:rPr>
          <w:rFonts w:ascii="Courier New" w:hAnsi="Courier New" w:cs="Courier New"/>
        </w:rPr>
        <w:t>as experimental data samples.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Then theoretical models are </w:t>
      </w:r>
      <w:ins w:id="178" w:author="N Vun" w:date="2013-03-03T22:50:00Z">
        <w:r w:rsidR="00CF3297">
          <w:rPr>
            <w:rFonts w:ascii="Courier New" w:hAnsi="Courier New" w:cs="Courier New"/>
          </w:rPr>
          <w:t xml:space="preserve">then used </w:t>
        </w:r>
      </w:ins>
      <w:del w:id="179" w:author="N Vun" w:date="2013-03-03T22:51:00Z">
        <w:r w:rsidRPr="00C47359" w:rsidDel="00CF3297">
          <w:rPr>
            <w:rFonts w:ascii="Courier New" w:hAnsi="Courier New" w:cs="Courier New"/>
          </w:rPr>
          <w:delText>employed in an attempt</w:delText>
        </w:r>
      </w:del>
      <w:r w:rsidRPr="00C47359">
        <w:rPr>
          <w:rFonts w:ascii="Courier New" w:hAnsi="Courier New" w:cs="Courier New"/>
        </w:rPr>
        <w:t xml:space="preserve"> to explain</w:t>
      </w:r>
      <w:ins w:id="180" w:author="N Vun" w:date="2013-03-03T22:51:00Z">
        <w:r w:rsidR="00CF3297">
          <w:rPr>
            <w:rFonts w:ascii="Courier New" w:hAnsi="Courier New" w:cs="Courier New"/>
          </w:rPr>
          <w:t xml:space="preserve"> (match?)</w:t>
        </w:r>
      </w:ins>
      <w:r w:rsidRPr="00C47359">
        <w:rPr>
          <w:rFonts w:ascii="Courier New" w:hAnsi="Courier New" w:cs="Courier New"/>
        </w:rPr>
        <w:t xml:space="preserve"> the data.</w:t>
      </w:r>
    </w:p>
    <w:p w:rsidR="0098554E" w:rsidRPr="00C47359" w:rsidRDefault="0098554E" w:rsidP="00C47359">
      <w:pPr>
        <w:pStyle w:val="PlainText"/>
        <w:rPr>
          <w:rFonts w:ascii="Courier New" w:hAnsi="Courier New" w:cs="Courier New"/>
        </w:rPr>
      </w:pPr>
      <w:r w:rsidRPr="00C47359">
        <w:rPr>
          <w:rFonts w:ascii="Courier New" w:hAnsi="Courier New" w:cs="Courier New"/>
        </w:rPr>
        <w:t>The validating models include: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determinant and its log-transformed models, together with the dissimilarity measures namely: the determinant ratio, the log-distance, the dispersion and the contrast measures of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The</w:t>
      </w:r>
      <w:ins w:id="181" w:author="N Vun" w:date="2013-03-03T22:57:00Z">
        <w:r w:rsidR="00CF3297">
          <w:rPr>
            <w:rFonts w:ascii="Courier New" w:hAnsi="Courier New" w:cs="Courier New"/>
          </w:rPr>
          <w:t>se</w:t>
        </w:r>
      </w:ins>
      <w:r w:rsidRPr="00C47359">
        <w:rPr>
          <w:rFonts w:ascii="Courier New" w:hAnsi="Courier New" w:cs="Courier New"/>
        </w:rPr>
        <w:t xml:space="preserve"> models are closely related</w:t>
      </w:r>
      <w:ins w:id="182" w:author="N Vun" w:date="2013-03-03T22:53:00Z">
        <w:r w:rsidR="00CF3297">
          <w:rPr>
            <w:rFonts w:ascii="Courier New" w:hAnsi="Courier New" w:cs="Courier New"/>
          </w:rPr>
          <w:t xml:space="preserve"> as follows</w:t>
        </w:r>
      </w:ins>
      <w:r w:rsidRPr="00C47359">
        <w:rPr>
          <w:rFonts w:ascii="Courier New" w:hAnsi="Courier New" w:cs="Courier New"/>
        </w:rPr>
        <w:t>.</w:t>
      </w:r>
    </w:p>
    <w:p w:rsidR="0098554E" w:rsidRPr="00C47359" w:rsidRDefault="00CF3297" w:rsidP="00C47359">
      <w:pPr>
        <w:pStyle w:val="PlainText"/>
        <w:rPr>
          <w:rFonts w:ascii="Courier New" w:hAnsi="Courier New" w:cs="Courier New"/>
        </w:rPr>
      </w:pPr>
      <w:ins w:id="183" w:author="N Vun" w:date="2013-03-03T22:53:00Z">
        <w:r>
          <w:rPr>
            <w:rFonts w:ascii="Courier New" w:hAnsi="Courier New" w:cs="Courier New"/>
          </w:rPr>
          <w:t xml:space="preserve">For </w:t>
        </w:r>
      </w:ins>
      <w:del w:id="184" w:author="N Vun" w:date="2013-03-03T22:53:00Z">
        <w:r w:rsidR="0098554E" w:rsidRPr="00C47359" w:rsidDel="00CF3297">
          <w:rPr>
            <w:rFonts w:ascii="Courier New" w:hAnsi="Courier New" w:cs="Courier New"/>
          </w:rPr>
          <w:delText>Given</w:delText>
        </w:r>
      </w:del>
      <w:r w:rsidR="0098554E" w:rsidRPr="00C47359">
        <w:rPr>
          <w:rFonts w:ascii="Courier New" w:hAnsi="Courier New" w:cs="Courier New"/>
        </w:rPr>
        <w:t xml:space="preserve"> the same parameter set, the determinant and determinant ratio are just scaled version of each other.</w:t>
      </w:r>
    </w:p>
    <w:p w:rsidR="0098554E" w:rsidRPr="00C47359" w:rsidRDefault="0098554E" w:rsidP="00C47359">
      <w:pPr>
        <w:pStyle w:val="PlainText"/>
        <w:rPr>
          <w:rFonts w:ascii="Courier New" w:hAnsi="Courier New" w:cs="Courier New"/>
        </w:rPr>
      </w:pPr>
      <w:r w:rsidRPr="00C47359">
        <w:rPr>
          <w:rFonts w:ascii="Courier New" w:hAnsi="Courier New" w:cs="Courier New"/>
        </w:rPr>
        <w:t>Meanwhile, the log-determinant, the log-distance and the dispersion are also just shifted version of each other.</w:t>
      </w:r>
    </w:p>
    <w:p w:rsidR="0098554E" w:rsidRPr="00C47359" w:rsidRDefault="00CF3297" w:rsidP="00C47359">
      <w:pPr>
        <w:pStyle w:val="PlainText"/>
        <w:rPr>
          <w:rFonts w:ascii="Courier New" w:hAnsi="Courier New" w:cs="Courier New"/>
        </w:rPr>
      </w:pPr>
      <w:ins w:id="185" w:author="N Vun" w:date="2013-03-03T22:54:00Z">
        <w:r>
          <w:rPr>
            <w:rFonts w:ascii="Courier New" w:hAnsi="Courier New" w:cs="Courier New"/>
          </w:rPr>
          <w:t xml:space="preserve">Hence it would expect that </w:t>
        </w:r>
      </w:ins>
      <w:del w:id="186" w:author="N Vun" w:date="2013-03-03T22:54:00Z">
        <w:r w:rsidR="0098554E" w:rsidRPr="00C47359" w:rsidDel="00CF3297">
          <w:rPr>
            <w:rFonts w:ascii="Courier New" w:hAnsi="Courier New" w:cs="Courier New"/>
          </w:rPr>
          <w:delText>Thus ideally speaking</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ins w:id="187" w:author="N Vun" w:date="2013-03-03T22:55:00Z">
        <w:r w:rsidR="00CF3297">
          <w:rPr>
            <w:rFonts w:ascii="Courier New" w:hAnsi="Courier New" w:cs="Courier New"/>
          </w:rPr>
          <w:t>once</w:t>
        </w:r>
      </w:ins>
      <w:proofErr w:type="gramEnd"/>
      <w:del w:id="188" w:author="N Vun" w:date="2013-03-03T22:55:00Z">
        <w:r w:rsidRPr="00C47359" w:rsidDel="00CF3297">
          <w:rPr>
            <w:rFonts w:ascii="Courier New" w:hAnsi="Courier New" w:cs="Courier New"/>
          </w:rPr>
          <w:delText>if</w:delText>
        </w:r>
      </w:del>
      <w:r w:rsidRPr="00C47359">
        <w:rPr>
          <w:rFonts w:ascii="Courier New" w:hAnsi="Courier New" w:cs="Courier New"/>
        </w:rPr>
        <w:t xml:space="preserve"> one model is validated</w:t>
      </w:r>
      <w:ins w:id="189" w:author="N Vun" w:date="2013-03-03T22:55:00Z">
        <w:r w:rsidR="00CF3297">
          <w:rPr>
            <w:rFonts w:ascii="Courier New" w:hAnsi="Courier New" w:cs="Courier New"/>
          </w:rPr>
          <w:t>,</w:t>
        </w:r>
      </w:ins>
      <w:r w:rsidRPr="00C47359">
        <w:rPr>
          <w:rFonts w:ascii="Courier New" w:hAnsi="Courier New" w:cs="Courier New"/>
        </w:rPr>
        <w:t xml:space="preserve"> all the other models will </w:t>
      </w:r>
      <w:ins w:id="190" w:author="N Vun" w:date="2013-03-03T22:55:00Z">
        <w:r w:rsidR="00CF3297">
          <w:rPr>
            <w:rFonts w:ascii="Courier New" w:hAnsi="Courier New" w:cs="Courier New"/>
          </w:rPr>
          <w:t xml:space="preserve">follow suit, </w:t>
        </w:r>
      </w:ins>
      <w:del w:id="191" w:author="N Vun" w:date="2013-03-03T22:56:00Z">
        <w:r w:rsidRPr="00C47359" w:rsidDel="00CF3297">
          <w:rPr>
            <w:rFonts w:ascii="Courier New" w:hAnsi="Courier New" w:cs="Courier New"/>
          </w:rPr>
          <w:delText>also be,</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assuming</w:t>
      </w:r>
      <w:proofErr w:type="gramEnd"/>
      <w:r w:rsidRPr="00C47359">
        <w:rPr>
          <w:rFonts w:ascii="Courier New" w:hAnsi="Courier New" w:cs="Courier New"/>
        </w:rPr>
        <w:t xml:space="preserve"> that all the parameters of the image are known exactly.</w:t>
      </w:r>
    </w:p>
    <w:p w:rsidR="0098554E" w:rsidRPr="00C47359" w:rsidRDefault="0098554E" w:rsidP="00C47359">
      <w:pPr>
        <w:pStyle w:val="PlainText"/>
        <w:rPr>
          <w:rFonts w:ascii="Courier New" w:hAnsi="Courier New" w:cs="Courier New"/>
        </w:rPr>
      </w:pPr>
      <w:del w:id="192" w:author="N Vun" w:date="2013-03-03T22:56:00Z">
        <w:r w:rsidRPr="00C47359" w:rsidDel="00CF3297">
          <w:rPr>
            <w:rFonts w:ascii="Courier New" w:hAnsi="Courier New" w:cs="Courier New"/>
          </w:rPr>
          <w:delText>Still in this section</w:delText>
        </w:r>
      </w:del>
      <w:ins w:id="193" w:author="N Vun" w:date="2013-03-03T22:56:00Z">
        <w:r w:rsidR="00CF3297">
          <w:rPr>
            <w:rFonts w:ascii="Courier New" w:hAnsi="Courier New" w:cs="Courier New"/>
          </w:rPr>
          <w:t>Nevertheless</w:t>
        </w:r>
      </w:ins>
      <w:r w:rsidRPr="00C47359">
        <w:rPr>
          <w:rFonts w:ascii="Courier New" w:hAnsi="Courier New" w:cs="Courier New"/>
        </w:rPr>
        <w:t xml:space="preserve">, all the models will be </w:t>
      </w:r>
      <w:ins w:id="194" w:author="N Vun" w:date="2013-03-03T22:56:00Z">
        <w:r w:rsidR="00CF3297">
          <w:rPr>
            <w:rFonts w:ascii="Courier New" w:hAnsi="Courier New" w:cs="Courier New"/>
          </w:rPr>
          <w:t xml:space="preserve">separately evaluated in this </w:t>
        </w:r>
        <w:proofErr w:type="gramStart"/>
        <w:r w:rsidR="00CF3297">
          <w:rPr>
            <w:rFonts w:ascii="Courier New" w:hAnsi="Courier New" w:cs="Courier New"/>
          </w:rPr>
          <w:t xml:space="preserve">section </w:t>
        </w:r>
      </w:ins>
      <w:proofErr w:type="gramEnd"/>
      <w:del w:id="195" w:author="N Vun" w:date="2013-03-03T22:56:00Z">
        <w:r w:rsidRPr="00C47359" w:rsidDel="00CF3297">
          <w:rPr>
            <w:rFonts w:ascii="Courier New" w:hAnsi="Courier New" w:cs="Courier New"/>
          </w:rPr>
          <w:delText>made subject to investigation</w:delText>
        </w:r>
      </w:del>
      <w:r w:rsidRPr="00C47359">
        <w:rPr>
          <w:rFonts w:ascii="Courier New" w:hAnsi="Courier New" w:cs="Courier New"/>
        </w:rPr>
        <w: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Among all these models, the least-assumed stochastic process for dispersion and contrast measures of distance are validated first.</w:t>
      </w:r>
    </w:p>
    <w:p w:rsidR="0098554E" w:rsidRPr="00C47359" w:rsidRDefault="0098554E" w:rsidP="00C47359">
      <w:pPr>
        <w:pStyle w:val="PlainText"/>
        <w:rPr>
          <w:rFonts w:ascii="Courier New" w:hAnsi="Courier New" w:cs="Courier New"/>
        </w:rPr>
      </w:pPr>
      <w:r w:rsidRPr="00C47359">
        <w:rPr>
          <w:rFonts w:ascii="Courier New" w:hAnsi="Courier New" w:cs="Courier New"/>
        </w:rPr>
        <w:t>For each pixel in the region, the determinant of the covariance matrix is computed and the log-transformation is applied.</w:t>
      </w:r>
    </w:p>
    <w:p w:rsidR="0098554E" w:rsidRPr="00C47359" w:rsidRDefault="0098554E" w:rsidP="00C47359">
      <w:pPr>
        <w:pStyle w:val="PlainText"/>
        <w:rPr>
          <w:rFonts w:ascii="Courier New" w:hAnsi="Courier New" w:cs="Courier New"/>
        </w:rPr>
      </w:pPr>
      <w:r w:rsidRPr="00C47359">
        <w:rPr>
          <w:rFonts w:ascii="Courier New" w:hAnsi="Courier New" w:cs="Courier New"/>
        </w:rPr>
        <w:t>Then the average of POLSAR covariance matrixâ€™s determinant in the log-transformed domain, i.e. $</w:t>
      </w:r>
      <w:proofErr w:type="gramStart"/>
      <w:r w:rsidRPr="00C47359">
        <w:rPr>
          <w:rFonts w:ascii="Courier New" w:hAnsi="Courier New" w:cs="Courier New"/>
        </w:rPr>
        <w:t>avg(</w:t>
      </w:r>
      <w:proofErr w:type="gramEnd"/>
      <w:r w:rsidRPr="00C47359">
        <w:rPr>
          <w:rFonts w:ascii="Courier New" w:hAnsi="Courier New" w:cs="Courier New"/>
        </w:rPr>
        <w:t>ln|C_v|)$, is measured for dispersion.</w:t>
      </w:r>
    </w:p>
    <w:p w:rsidR="0098554E" w:rsidRPr="00C47359" w:rsidRDefault="0098554E" w:rsidP="00C47359">
      <w:pPr>
        <w:pStyle w:val="PlainText"/>
        <w:rPr>
          <w:rFonts w:ascii="Courier New" w:hAnsi="Courier New" w:cs="Courier New"/>
        </w:rPr>
      </w:pPr>
      <w:r w:rsidRPr="00C47359">
        <w:rPr>
          <w:rFonts w:ascii="Courier New" w:hAnsi="Courier New" w:cs="Courier New"/>
        </w:rPr>
        <w:t>Subsequently the observable samples of dispersion and contrast are computed according to Eqns. \ref{eqn:dispersion_observable} and \</w:t>
      </w:r>
      <w:proofErr w:type="gramStart"/>
      <w:r w:rsidRPr="00C47359">
        <w:rPr>
          <w:rFonts w:ascii="Courier New" w:hAnsi="Courier New" w:cs="Courier New"/>
        </w:rPr>
        <w:t>ref{</w:t>
      </w:r>
      <w:proofErr w:type="gramEnd"/>
      <w:r w:rsidRPr="00C47359">
        <w:rPr>
          <w:rFonts w:ascii="Courier New" w:hAnsi="Courier New" w:cs="Courier New"/>
        </w:rPr>
        <w:t>eqn:contrast_observable}.</w:t>
      </w:r>
    </w:p>
    <w:p w:rsidR="0098554E" w:rsidRPr="00C47359" w:rsidRDefault="0098554E" w:rsidP="00C47359">
      <w:pPr>
        <w:pStyle w:val="PlainText"/>
        <w:rPr>
          <w:rFonts w:ascii="Courier New" w:hAnsi="Courier New" w:cs="Courier New"/>
        </w:rPr>
      </w:pPr>
      <w:r w:rsidRPr="00C47359">
        <w:rPr>
          <w:rFonts w:ascii="Courier New" w:hAnsi="Courier New" w:cs="Courier New"/>
        </w:rPr>
        <w:t>Then their histograms are traced out.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del w:id="196" w:author="N Vun" w:date="2013-03-03T22:58:00Z">
        <w:r w:rsidRPr="00C47359" w:rsidDel="00CF3297">
          <w:rPr>
            <w:rFonts w:ascii="Courier New" w:hAnsi="Courier New" w:cs="Courier New"/>
          </w:rPr>
          <w:delText>At the same time</w:delText>
        </w:r>
      </w:del>
      <w:ins w:id="197" w:author="N Vun" w:date="2013-03-03T22:58:00Z">
        <w:r w:rsidR="00CF3297">
          <w:rPr>
            <w:rFonts w:ascii="Courier New" w:hAnsi="Courier New" w:cs="Courier New"/>
          </w:rPr>
          <w:t>Similarly</w:t>
        </w:r>
      </w:ins>
      <w:r w:rsidRPr="00C47359">
        <w:rPr>
          <w:rFonts w:ascii="Courier New" w:hAnsi="Courier New" w:cs="Courier New"/>
        </w:rPr>
        <w:t>, theoretical simulations according to Eqns. \ref{eqn:dispersion_distribution} and \ref{eqn:contrast_distribution} are carried out.</w:t>
      </w:r>
    </w:p>
    <w:p w:rsidR="0098554E" w:rsidRPr="00C47359" w:rsidRDefault="0098554E" w:rsidP="00C47359">
      <w:pPr>
        <w:pStyle w:val="PlainText"/>
        <w:rPr>
          <w:rFonts w:ascii="Courier New" w:hAnsi="Courier New" w:cs="Courier New"/>
        </w:rPr>
      </w:pPr>
      <w:r w:rsidRPr="00C47359">
        <w:rPr>
          <w:rFonts w:ascii="Courier New" w:hAnsi="Courier New" w:cs="Courier New"/>
        </w:rPr>
        <w:t>The nominal value of 4 was taken as the dataset's number of look,</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while</w:t>
      </w:r>
      <w:proofErr w:type="gramEnd"/>
      <w:r w:rsidRPr="00C47359">
        <w:rPr>
          <w:rFonts w:ascii="Courier New" w:hAnsi="Courier New" w:cs="Courier New"/>
        </w:rPr>
        <w:t xml:space="preserve"> the dimensional number is set to 3 or 2 respectively depending on whether full or partial polarimetric SAR dataset is being investigated.</w:t>
      </w:r>
    </w:p>
    <w:p w:rsidR="0098554E" w:rsidRPr="00C47359" w:rsidRDefault="0098554E" w:rsidP="00C47359">
      <w:pPr>
        <w:pStyle w:val="PlainText"/>
        <w:rPr>
          <w:rFonts w:ascii="Courier New" w:hAnsi="Courier New" w:cs="Courier New"/>
        </w:rPr>
      </w:pPr>
      <w:r w:rsidRPr="00C47359">
        <w:rPr>
          <w:rFonts w:ascii="Courier New" w:hAnsi="Courier New" w:cs="Courier New"/>
        </w:rPr>
        <w:t>All the histogram plots are presented in Fig. \ref {fig</w:t>
      </w:r>
      <w:proofErr w:type="gramStart"/>
      <w:r w:rsidRPr="00C47359">
        <w:rPr>
          <w:rFonts w:ascii="Courier New" w:hAnsi="Courier New" w:cs="Courier New"/>
        </w:rPr>
        <w:t>:verify</w:t>
      </w:r>
      <w:proofErr w:type="gramEnd"/>
      <w:r w:rsidRPr="00C47359">
        <w:rPr>
          <w:rFonts w:ascii="Courier New" w:hAnsi="Courier New" w:cs="Courier New"/>
        </w:rPr>
        <w:t>_polsar_2x2_simulation_dispersion_contrast}.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Apparently, a visual match is observable which verify the applicability of the theoretical models for the dispersion and contrast measures of distance.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\subfloat[part-pol (2x2) dispersion</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\epsffile{images/verify_polsar_2x2_dispersion_distribution.eps}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\label{dispersion_2x2}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\subfloat[part-pol (2x2) contrast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\epsffile{images/verify_polsar_2x2_contrast_distribution.eps}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\label{contrast_2x2}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\subfloat[full-pol (3x3) dispersion</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\epsffile{images/verify_polsar_3x3_dispersion_distribution.eps}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\label{dispersion_3x3}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\subfloat[full-pol (3x3) contrast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\epsffile{images/verify_polsar_3x3_contrast_distribution.eps}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\label{contrast_3x3}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\caption{Validating the dispersion and contrast models against both partial and full polarimetric AIRSAR Flevoland data.}</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\label{fig:verify_polsar_2x2_simulation_dispersion_contrast}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Apart from dispersion and contrast,</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the</w:t>
      </w:r>
      <w:proofErr w:type="gramEnd"/>
      <w:r w:rsidRPr="00C47359">
        <w:rPr>
          <w:rFonts w:ascii="Courier New" w:hAnsi="Courier New" w:cs="Courier New"/>
        </w:rPr>
        <w:t xml:space="preserve"> other four models to be investigated require an estimation of the ``true'' underlying signal $|\Sigma_v|$.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There are two ways to estimate this quantity over </w:t>
      </w:r>
      <w:proofErr w:type="gramStart"/>
      <w:r w:rsidRPr="00C47359">
        <w:rPr>
          <w:rFonts w:ascii="Courier New" w:hAnsi="Courier New" w:cs="Courier New"/>
        </w:rPr>
        <w:t>an</w:t>
      </w:r>
      <w:proofErr w:type="gramEnd"/>
      <w:r w:rsidRPr="00C47359">
        <w:rPr>
          <w:rFonts w:ascii="Courier New" w:hAnsi="Courier New" w:cs="Courier New"/>
        </w:rPr>
        <w:t xml:space="preserve"> homogeneous area.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traditional way is to simply set the true signal equal to the average of the polsar covariance matrix in its original domain, i.e. $\Sigma_v = </w:t>
      </w:r>
      <w:proofErr w:type="gramStart"/>
      <w:r w:rsidRPr="00C47359">
        <w:rPr>
          <w:rFonts w:ascii="Courier New" w:hAnsi="Courier New" w:cs="Courier New"/>
        </w:rPr>
        <w:t>avg(</w:t>
      </w:r>
      <w:proofErr w:type="gramEnd"/>
      <w:r w:rsidRPr="00C47359">
        <w:rPr>
          <w:rFonts w:ascii="Courier New" w:hAnsi="Courier New" w:cs="Courier New"/>
        </w:rPr>
        <w:t>C_v$).</w:t>
      </w:r>
    </w:p>
    <w:p w:rsidR="0098554E" w:rsidRPr="00C47359" w:rsidRDefault="0098554E" w:rsidP="00C47359">
      <w:pPr>
        <w:pStyle w:val="PlainText"/>
        <w:rPr>
          <w:rFonts w:ascii="Courier New" w:hAnsi="Courier New" w:cs="Courier New"/>
        </w:rPr>
      </w:pPr>
      <w:r w:rsidRPr="00C47359">
        <w:rPr>
          <w:rFonts w:ascii="Courier New" w:hAnsi="Courier New" w:cs="Courier New"/>
        </w:rPr>
        <w:t>Another approach is to estimate the true signal from the average of the log-determinant of the polsar covariance matrix (i.e. $</w:t>
      </w:r>
      <w:proofErr w:type="gramStart"/>
      <w:r w:rsidRPr="00C47359">
        <w:rPr>
          <w:rFonts w:ascii="Courier New" w:hAnsi="Courier New" w:cs="Courier New"/>
        </w:rPr>
        <w:t>avg[</w:t>
      </w:r>
      <w:proofErr w:type="gramEnd"/>
      <w:r w:rsidRPr="00C47359">
        <w:rPr>
          <w:rFonts w:ascii="Courier New" w:hAnsi="Courier New" w:cs="Courier New"/>
        </w:rPr>
        <w:t>ln|C_v|]$) using Eqn. \ref{eqn:avg_log_det}.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Both approaches will be </w:t>
      </w:r>
      <w:del w:id="198" w:author="N Vun" w:date="2013-03-03T23:04:00Z">
        <w:r w:rsidRPr="00C47359" w:rsidDel="00814CEC">
          <w:rPr>
            <w:rFonts w:ascii="Courier New" w:hAnsi="Courier New" w:cs="Courier New"/>
          </w:rPr>
          <w:delText xml:space="preserve">explored </w:delText>
        </w:r>
      </w:del>
      <w:ins w:id="199" w:author="N Vun" w:date="2013-03-03T23:04:00Z">
        <w:r w:rsidR="00814CEC">
          <w:rPr>
            <w:rFonts w:ascii="Courier New" w:hAnsi="Courier New" w:cs="Courier New"/>
          </w:rPr>
          <w:t>presented</w:t>
        </w:r>
        <w:r w:rsidR="00814CEC" w:rsidRPr="00C47359">
          <w:rPr>
            <w:rFonts w:ascii="Courier New" w:hAnsi="Courier New" w:cs="Courier New"/>
          </w:rPr>
          <w:t xml:space="preserve"> </w:t>
        </w:r>
      </w:ins>
      <w:r w:rsidRPr="00C47359">
        <w:rPr>
          <w:rFonts w:ascii="Courier New" w:hAnsi="Courier New" w:cs="Courier New"/>
        </w:rPr>
        <w:t>in this section.</w:t>
      </w:r>
    </w:p>
    <w:p w:rsidR="0098554E" w:rsidRPr="00C47359" w:rsidRDefault="00814CEC" w:rsidP="00C47359">
      <w:pPr>
        <w:pStyle w:val="PlainText"/>
        <w:rPr>
          <w:rFonts w:ascii="Courier New" w:hAnsi="Courier New" w:cs="Courier New"/>
        </w:rPr>
      </w:pPr>
      <w:ins w:id="200" w:author="N Vun" w:date="2013-03-03T23:04:00Z">
        <w:r>
          <w:rPr>
            <w:rFonts w:ascii="Courier New" w:hAnsi="Courier New" w:cs="Courier New"/>
          </w:rPr>
          <w:t>As</w:t>
        </w:r>
      </w:ins>
      <w:del w:id="201" w:author="N Vun" w:date="2013-03-03T23:04:00Z">
        <w:r w:rsidR="0098554E" w:rsidRPr="00C47359" w:rsidDel="00814CEC">
          <w:rPr>
            <w:rFonts w:ascii="Courier New" w:hAnsi="Courier New" w:cs="Courier New"/>
          </w:rPr>
          <w:delText>However, given that</w:delText>
        </w:r>
      </w:del>
      <w:r w:rsidR="0098554E" w:rsidRPr="00C47359">
        <w:rPr>
          <w:rFonts w:ascii="Courier New" w:hAnsi="Courier New" w:cs="Courier New"/>
        </w:rPr>
        <w:t xml:space="preserve"> the log-determinant average has already been computed earlier,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second approach is </w:t>
      </w:r>
      <w:ins w:id="202" w:author="N Vun" w:date="2013-03-03T23:05:00Z">
        <w:r w:rsidR="00814CEC">
          <w:rPr>
            <w:rFonts w:ascii="Courier New" w:hAnsi="Courier New" w:cs="Courier New"/>
          </w:rPr>
          <w:t xml:space="preserve">hence </w:t>
        </w:r>
      </w:ins>
      <w:r w:rsidRPr="00C47359">
        <w:rPr>
          <w:rFonts w:ascii="Courier New" w:hAnsi="Courier New" w:cs="Courier New"/>
        </w:rPr>
        <w:t>used first for the validation of determinant-ratio and log-distance.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\ref{fig:verify_polsar_2x2_simulation_det_ratio_log_distance} </w:t>
      </w:r>
      <w:ins w:id="203" w:author="N Vun" w:date="2013-03-03T23:06:00Z">
        <w:r w:rsidR="00814CEC">
          <w:rPr>
            <w:rFonts w:ascii="Courier New" w:hAnsi="Courier New" w:cs="Courier New"/>
          </w:rPr>
          <w:t>presents</w:t>
        </w:r>
      </w:ins>
      <w:del w:id="204" w:author="N Vun" w:date="2013-03-03T23:06:00Z">
        <w:r w:rsidRPr="00C47359" w:rsidDel="00814CEC">
          <w:rPr>
            <w:rFonts w:ascii="Courier New" w:hAnsi="Courier New" w:cs="Courier New"/>
          </w:rPr>
          <w:delText>validate</w:delText>
        </w:r>
      </w:del>
      <w:r w:rsidRPr="00C47359">
        <w:rPr>
          <w:rFonts w:ascii="Courier New" w:hAnsi="Courier New" w:cs="Courier New"/>
        </w:rPr>
        <w:t xml:space="preserve"> the </w:t>
      </w:r>
      <w:ins w:id="205" w:author="N Vun" w:date="2013-03-03T23:06:00Z">
        <w:r w:rsidR="00814CEC">
          <w:rPr>
            <w:rFonts w:ascii="Courier New" w:hAnsi="Courier New" w:cs="Courier New"/>
          </w:rPr>
          <w:t xml:space="preserve">validation of the </w:t>
        </w:r>
      </w:ins>
      <w:r w:rsidRPr="00C47359">
        <w:rPr>
          <w:rFonts w:ascii="Courier New" w:hAnsi="Courier New" w:cs="Courier New"/>
        </w:rPr>
        <w:t>models of determinant-ratio and log-distance against real-life data.</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In</w:t>
      </w:r>
      <w:proofErr w:type="gramEnd"/>
      <w:r w:rsidRPr="00C47359">
        <w:rPr>
          <w:rFonts w:ascii="Courier New" w:hAnsi="Courier New" w:cs="Courier New"/>
        </w:rPr>
        <w:t xml:space="preserve"> this experiment, the theoretical models is simulated </w:t>
      </w:r>
      <w:del w:id="206" w:author="N Vun" w:date="2013-03-03T23:01:00Z">
        <w:r w:rsidRPr="00C47359" w:rsidDel="00814CEC">
          <w:rPr>
            <w:rFonts w:ascii="Courier New" w:hAnsi="Courier New" w:cs="Courier New"/>
          </w:rPr>
          <w:delText xml:space="preserve">from </w:delText>
        </w:r>
      </w:del>
      <w:ins w:id="207" w:author="N Vun" w:date="2013-03-03T23:01:00Z">
        <w:r w:rsidR="00814CEC">
          <w:rPr>
            <w:rFonts w:ascii="Courier New" w:hAnsi="Courier New" w:cs="Courier New"/>
          </w:rPr>
          <w:t>using</w:t>
        </w:r>
        <w:r w:rsidR="00814CEC" w:rsidRPr="00C47359">
          <w:rPr>
            <w:rFonts w:ascii="Courier New" w:hAnsi="Courier New" w:cs="Courier New"/>
          </w:rPr>
          <w:t xml:space="preserve"> </w:t>
        </w:r>
      </w:ins>
      <w:r w:rsidRPr="00C47359">
        <w:rPr>
          <w:rFonts w:ascii="Courier New" w:hAnsi="Courier New" w:cs="Courier New"/>
        </w:rPr>
        <w:t>Eqns \ref{eqn:determinant_ratio_distribution} and \ref{eqn:log_determinant_distance_distribution},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while the observable samples are computed using Eqns \ref{eqn:determinant_ratio_observables} and \ref{eqn:log_distance_observables}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with</w:t>
      </w:r>
      <w:proofErr w:type="gramEnd"/>
      <w:r w:rsidRPr="00C47359">
        <w:rPr>
          <w:rFonts w:ascii="Courier New" w:hAnsi="Courier New" w:cs="Courier New"/>
        </w:rPr>
        <w:t xml:space="preserve"> the true signal estimated from the log-determinant average, i.e. $avg(\ln|C_v|)$.</w:t>
      </w:r>
    </w:p>
    <w:p w:rsidR="0098554E" w:rsidRPr="00C47359" w:rsidRDefault="0098554E" w:rsidP="00C47359">
      <w:pPr>
        <w:pStyle w:val="PlainText"/>
        <w:rPr>
          <w:rFonts w:ascii="Courier New" w:hAnsi="Courier New" w:cs="Courier New"/>
        </w:rPr>
      </w:pPr>
      <w:del w:id="208" w:author="N Vun" w:date="2013-03-03T23:07:00Z">
        <w:r w:rsidRPr="00C47359" w:rsidDel="00814CEC">
          <w:rPr>
            <w:rFonts w:ascii="Courier New" w:hAnsi="Courier New" w:cs="Courier New"/>
          </w:rPr>
          <w:delText>Again a</w:delText>
        </w:r>
      </w:del>
      <w:ins w:id="209" w:author="N Vun" w:date="2013-03-03T23:07:00Z">
        <w:r w:rsidR="00814CEC">
          <w:rPr>
            <w:rFonts w:ascii="Courier New" w:hAnsi="Courier New" w:cs="Courier New"/>
          </w:rPr>
          <w:t>A</w:t>
        </w:r>
      </w:ins>
      <w:r w:rsidRPr="00C47359">
        <w:rPr>
          <w:rFonts w:ascii="Courier New" w:hAnsi="Courier New" w:cs="Courier New"/>
        </w:rPr>
        <w:t xml:space="preserve"> reasonable match is </w:t>
      </w:r>
      <w:ins w:id="210" w:author="N Vun" w:date="2013-03-03T23:07:00Z">
        <w:r w:rsidR="00814CEC">
          <w:rPr>
            <w:rFonts w:ascii="Courier New" w:hAnsi="Courier New" w:cs="Courier New"/>
          </w:rPr>
          <w:t xml:space="preserve">again </w:t>
        </w:r>
      </w:ins>
      <w:r w:rsidRPr="00C47359">
        <w:rPr>
          <w:rFonts w:ascii="Courier New" w:hAnsi="Courier New" w:cs="Courier New"/>
        </w:rPr>
        <w:t xml:space="preserve">observed which validates the models for log-distance and determinant ratio.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\subfloat[part-pol (2x2) determinant ratio</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\epsffile{images/verify_polsar_2x2_determinant_ratio_distribution.eps}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\label{determinant_ratio_2x2}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\subfloat[part-pol (2x2) log distance</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\epsffile{images/verify_polsar_2x2_log_distance_distribution.eps}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\label{log_distance_2x2}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\subfloat[full-pol 3x3 determinant ratio</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\epsffile{images/verify_polsar_3x3_determinant_ratio_distribution.eps}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\label{determinant_ratio_3x3}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\subfloat[full-pol 3x3 log distance</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\epsffile{images/verify_polsar_3x3_log_distance_distribution.eps}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\label{log_distance_3x3}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\caption{Validating determinant-ratio and log-distance models with $|\Sigma_v|$ is computed using $</w:t>
      </w:r>
      <w:proofErr w:type="gramStart"/>
      <w:r w:rsidRPr="00C47359">
        <w:rPr>
          <w:rFonts w:ascii="Courier New" w:hAnsi="Courier New" w:cs="Courier New"/>
        </w:rPr>
        <w:t>avg(</w:t>
      </w:r>
      <w:proofErr w:type="gramEnd"/>
      <w:r w:rsidRPr="00C47359">
        <w:rPr>
          <w:rFonts w:ascii="Courier New" w:hAnsi="Courier New" w:cs="Courier New"/>
        </w:rPr>
        <w:t>\ln|C_v|)$}</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\label{fig:verify_polsar_2x2_simulation_det_ratio_log_distance}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Since the models for the determinant and log-determinant are just scaled or shifted version of the models for determinant-ratio and log-distance, similar validation results are to be expected.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And if </w:t>
      </w:r>
      <w:proofErr w:type="gramStart"/>
      <w:r w:rsidRPr="00C47359">
        <w:rPr>
          <w:rFonts w:ascii="Courier New" w:hAnsi="Courier New" w:cs="Courier New"/>
        </w:rPr>
        <w:t>the  true</w:t>
      </w:r>
      <w:proofErr w:type="gramEnd"/>
      <w:r w:rsidRPr="00C47359">
        <w:rPr>
          <w:rFonts w:ascii="Courier New" w:hAnsi="Courier New" w:cs="Courier New"/>
        </w:rPr>
        <w:t xml:space="preserve"> signal are computed in the same manner as described before then in fact similar match can be easily observed. </w:t>
      </w:r>
    </w:p>
    <w:p w:rsidR="0098554E" w:rsidRPr="00C47359" w:rsidRDefault="0098554E" w:rsidP="00C47359">
      <w:pPr>
        <w:pStyle w:val="PlainText"/>
        <w:rPr>
          <w:rFonts w:ascii="Courier New" w:hAnsi="Courier New" w:cs="Courier New"/>
        </w:rPr>
      </w:pPr>
    </w:p>
    <w:p w:rsidR="0098554E" w:rsidRPr="00C47359" w:rsidDel="00814CEC" w:rsidRDefault="0098554E" w:rsidP="00C47359">
      <w:pPr>
        <w:pStyle w:val="PlainText"/>
        <w:rPr>
          <w:del w:id="211" w:author="N Vun" w:date="2013-03-03T23:10:00Z"/>
          <w:rFonts w:ascii="Courier New" w:hAnsi="Courier New" w:cs="Courier New"/>
        </w:rPr>
      </w:pPr>
      <w:r w:rsidRPr="00C47359">
        <w:rPr>
          <w:rFonts w:ascii="Courier New" w:hAnsi="Courier New" w:cs="Courier New"/>
        </w:rPr>
        <w:t xml:space="preserve">However, a more </w:t>
      </w:r>
      <w:proofErr w:type="gramStart"/>
      <w:r w:rsidRPr="00C47359">
        <w:rPr>
          <w:rFonts w:ascii="Courier New" w:hAnsi="Courier New" w:cs="Courier New"/>
        </w:rPr>
        <w:t>interesting  phenomena</w:t>
      </w:r>
      <w:proofErr w:type="gramEnd"/>
      <w:r w:rsidRPr="00C47359">
        <w:rPr>
          <w:rFonts w:ascii="Courier New" w:hAnsi="Courier New" w:cs="Courier New"/>
        </w:rPr>
        <w:t xml:space="preserve"> </w:t>
      </w:r>
      <w:ins w:id="212" w:author="N Vun" w:date="2013-03-03T23:19:00Z">
        <w:r w:rsidR="001D5038">
          <w:rPr>
            <w:rFonts w:ascii="Courier New" w:hAnsi="Courier New" w:cs="Courier New"/>
          </w:rPr>
          <w:t>(why is this ‘interesting’? may be ‘subtle observation’?)</w:t>
        </w:r>
        <w:r w:rsidR="001D5038" w:rsidRPr="00C47359">
          <w:rPr>
            <w:rFonts w:ascii="Courier New" w:hAnsi="Courier New" w:cs="Courier New"/>
          </w:rPr>
          <w:t xml:space="preserve">  </w:t>
        </w:r>
      </w:ins>
      <w:del w:id="213" w:author="N Vun" w:date="2013-03-03T23:20:00Z">
        <w:r w:rsidRPr="00C47359" w:rsidDel="001D5038">
          <w:rPr>
            <w:rFonts w:ascii="Courier New" w:hAnsi="Courier New" w:cs="Courier New"/>
          </w:rPr>
          <w:delText xml:space="preserve">is </w:delText>
        </w:r>
      </w:del>
      <w:del w:id="214" w:author="N Vun" w:date="2013-03-03T23:10:00Z">
        <w:r w:rsidRPr="00C47359" w:rsidDel="00814CEC">
          <w:rPr>
            <w:rFonts w:ascii="Courier New" w:hAnsi="Courier New" w:cs="Courier New"/>
          </w:rPr>
          <w:delText>to be described</w:delText>
        </w:r>
      </w:del>
      <w:proofErr w:type="gramStart"/>
      <w:ins w:id="215" w:author="N Vun" w:date="2013-03-03T23:10:00Z">
        <w:r w:rsidR="00814CEC">
          <w:rPr>
            <w:rFonts w:ascii="Courier New" w:hAnsi="Courier New" w:cs="Courier New"/>
          </w:rPr>
          <w:t>occurs</w:t>
        </w:r>
      </w:ins>
      <w:proofErr w:type="gramEnd"/>
      <w:del w:id="216" w:author="N Vun" w:date="2013-03-03T23:10:00Z">
        <w:r w:rsidRPr="00C47359" w:rsidDel="00814CEC">
          <w:rPr>
            <w:rFonts w:ascii="Courier New" w:hAnsi="Courier New" w:cs="Courier New"/>
          </w:rPr>
          <w:delText>.</w:delText>
        </w:r>
      </w:del>
    </w:p>
    <w:p w:rsidR="0098554E" w:rsidRPr="00C47359" w:rsidRDefault="0098554E" w:rsidP="00C47359">
      <w:pPr>
        <w:pStyle w:val="PlainText"/>
        <w:rPr>
          <w:rFonts w:ascii="Courier New" w:hAnsi="Courier New" w:cs="Courier New"/>
        </w:rPr>
      </w:pPr>
      <w:del w:id="217" w:author="N Vun" w:date="2013-03-03T23:10:00Z">
        <w:r w:rsidRPr="00C47359" w:rsidDel="00814CEC">
          <w:rPr>
            <w:rFonts w:ascii="Courier New" w:hAnsi="Courier New" w:cs="Courier New"/>
          </w:rPr>
          <w:delText>It happens in</w:delText>
        </w:r>
      </w:del>
      <w:ins w:id="218" w:author="N Vun" w:date="2013-03-03T23:10:00Z">
        <w:r w:rsidR="00814CEC">
          <w:rPr>
            <w:rFonts w:ascii="Courier New" w:hAnsi="Courier New" w:cs="Courier New"/>
          </w:rPr>
          <w:t xml:space="preserve"> </w:t>
        </w:r>
        <w:proofErr w:type="gramStart"/>
        <w:r w:rsidR="00814CEC">
          <w:rPr>
            <w:rFonts w:ascii="Courier New" w:hAnsi="Courier New" w:cs="Courier New"/>
          </w:rPr>
          <w:t>during</w:t>
        </w:r>
      </w:ins>
      <w:proofErr w:type="gramEnd"/>
      <w:r w:rsidRPr="00C47359">
        <w:rPr>
          <w:rFonts w:ascii="Courier New" w:hAnsi="Courier New" w:cs="Courier New"/>
        </w:rPr>
        <w:t xml:space="preserve"> the validation process for</w:t>
      </w:r>
      <w:ins w:id="219" w:author="N Vun" w:date="2013-03-03T23:11:00Z">
        <w:r w:rsidR="00814CEC">
          <w:rPr>
            <w:rFonts w:ascii="Courier New" w:hAnsi="Courier New" w:cs="Courier New"/>
          </w:rPr>
          <w:t xml:space="preserve"> the</w:t>
        </w:r>
      </w:ins>
      <w:r w:rsidRPr="00C47359">
        <w:rPr>
          <w:rFonts w:ascii="Courier New" w:hAnsi="Courier New" w:cs="Courier New"/>
        </w:rPr>
        <w:t xml:space="preserve"> determinant and its log-transformed model,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the theoretical response is taken from the simulated stochastic process described by Eqns. \ref{eqn:determinant_distribution} and \ref{eqn:log_determinant_distribution}.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%For such simulation, an estimation </w:t>
      </w:r>
      <w:proofErr w:type="gramStart"/>
      <w:r w:rsidRPr="00C47359">
        <w:rPr>
          <w:rFonts w:ascii="Courier New" w:hAnsi="Courier New" w:cs="Courier New"/>
        </w:rPr>
        <w:t>of  the</w:t>
      </w:r>
      <w:proofErr w:type="gramEnd"/>
      <w:r w:rsidRPr="00C47359">
        <w:rPr>
          <w:rFonts w:ascii="Courier New" w:hAnsi="Courier New" w:cs="Courier New"/>
        </w:rPr>
        <w:t xml:space="preserve"> true signal is needed.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w:t>
      </w:r>
      <w:del w:id="220" w:author="N Vun" w:date="2013-03-03T23:15:00Z">
        <w:r w:rsidRPr="00C47359" w:rsidDel="001D5038">
          <w:rPr>
            <w:rFonts w:ascii="Courier New" w:hAnsi="Courier New" w:cs="Courier New"/>
          </w:rPr>
          <w:delText xml:space="preserve">interesting </w:delText>
        </w:r>
      </w:del>
      <w:proofErr w:type="gramStart"/>
      <w:r w:rsidRPr="00C47359">
        <w:rPr>
          <w:rFonts w:ascii="Courier New" w:hAnsi="Courier New" w:cs="Courier New"/>
        </w:rPr>
        <w:t>phenomena happens</w:t>
      </w:r>
      <w:proofErr w:type="gramEnd"/>
      <w:r w:rsidRPr="00C47359">
        <w:rPr>
          <w:rFonts w:ascii="Courier New" w:hAnsi="Courier New" w:cs="Courier New"/>
        </w:rPr>
        <w:t xml:space="preserve"> when the true signal is estimated by the first approach i.e. equal to the average of the sample covariance matrix in its original domain.</w:t>
      </w:r>
    </w:p>
    <w:p w:rsidR="0098554E" w:rsidRPr="00C47359" w:rsidRDefault="0098554E" w:rsidP="00C47359">
      <w:pPr>
        <w:pStyle w:val="PlainText"/>
        <w:rPr>
          <w:rFonts w:ascii="Courier New" w:hAnsi="Courier New" w:cs="Courier New"/>
        </w:rPr>
      </w:pPr>
      <w:del w:id="221" w:author="N Vun" w:date="2013-03-03T23:16:00Z">
        <w:r w:rsidRPr="00C47359" w:rsidDel="001D5038">
          <w:rPr>
            <w:rFonts w:ascii="Courier New" w:hAnsi="Courier New" w:cs="Courier New"/>
          </w:rPr>
          <w:delText>Interestingly,</w:delText>
        </w:r>
      </w:del>
      <w:ins w:id="222" w:author="N Vun" w:date="2013-03-03T23:16:00Z">
        <w:r w:rsidR="001D5038">
          <w:rPr>
            <w:rFonts w:ascii="Courier New" w:hAnsi="Courier New" w:cs="Courier New"/>
          </w:rPr>
          <w:t>However</w:t>
        </w:r>
      </w:ins>
      <w:r w:rsidRPr="00C47359">
        <w:rPr>
          <w:rFonts w:ascii="Courier New" w:hAnsi="Courier New" w:cs="Courier New"/>
        </w:rPr>
        <w:t xml:space="preserve"> this approach results in a different estimation for the true signal </w:t>
      </w:r>
      <w:del w:id="223" w:author="N Vun" w:date="2013-03-03T23:16:00Z">
        <w:r w:rsidRPr="00C47359" w:rsidDel="001D5038">
          <w:rPr>
            <w:rFonts w:ascii="Courier New" w:hAnsi="Courier New" w:cs="Courier New"/>
          </w:rPr>
          <w:delText>with reference</w:delText>
        </w:r>
      </w:del>
      <w:ins w:id="224" w:author="N Vun" w:date="2013-03-03T23:16:00Z">
        <w:r w:rsidR="001D5038">
          <w:rPr>
            <w:rFonts w:ascii="Courier New" w:hAnsi="Courier New" w:cs="Courier New"/>
          </w:rPr>
          <w:t>when compared</w:t>
        </w:r>
      </w:ins>
      <w:ins w:id="225" w:author="N Vun" w:date="2013-03-03T23:17:00Z">
        <w:r w:rsidR="001D5038">
          <w:rPr>
            <w:rFonts w:ascii="Courier New" w:hAnsi="Courier New" w:cs="Courier New"/>
          </w:rPr>
          <w:t xml:space="preserve"> with</w:t>
        </w:r>
      </w:ins>
      <w:del w:id="226" w:author="N Vun" w:date="2013-03-03T23:17:00Z">
        <w:r w:rsidRPr="00C47359" w:rsidDel="001D5038">
          <w:rPr>
            <w:rFonts w:ascii="Courier New" w:hAnsi="Courier New" w:cs="Courier New"/>
          </w:rPr>
          <w:delText xml:space="preserve"> to </w:delText>
        </w:r>
      </w:del>
      <w:r w:rsidRPr="00C47359">
        <w:rPr>
          <w:rFonts w:ascii="Courier New" w:hAnsi="Courier New" w:cs="Courier New"/>
        </w:rPr>
        <w:t>the method described earlier.</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Subsequently the validation plots, which are presented in Fig \ref{fig:verify_polsar_2x2_simulation_det}, exhibit some small discrepancies.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differences are easier to observe in the log-determinant plots,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except for some small shifted effects, the shapes of the models and the practical data exhibits certain resemblance.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\subfloat[verify polsar 2x2: determinant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\epsffile{images/verify_polsar_2x2_determinant_distribution.eps}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\label{determinant_2x2}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\subfloat[verify polsar 2x2: log-determinant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\epsffile{images/verify_polsar_2x2_log_det_distribution.eps}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\label{log_det_2x2}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 </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\subfloat[verify polsar 3x3: determinant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\epsffile{images/verify_polsar_3x3_determinant_distribution.eps}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\label{determinant_3x3}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ab/>
        <w:t>\subfloat[verify polsar 3x3: log-determinant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\epsffile{images/verify_polsar_3x3_log_det_distribution.eps}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\label{log_det_3x3}</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\caption{Validating determinant and log-determinant models with $\Sigma_v = </w:t>
      </w:r>
      <w:proofErr w:type="gramStart"/>
      <w:r w:rsidRPr="00C47359">
        <w:rPr>
          <w:rFonts w:ascii="Courier New" w:hAnsi="Courier New" w:cs="Courier New"/>
        </w:rPr>
        <w:t>avg(</w:t>
      </w:r>
      <w:proofErr w:type="gramEnd"/>
      <w:r w:rsidRPr="00C47359">
        <w:rPr>
          <w:rFonts w:ascii="Courier New" w:hAnsi="Courier New" w:cs="Courier New"/>
        </w:rPr>
        <w:t>C_v)$}</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\label{fig:verify_polsar_2x2_simulation_det}</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short the least-assumed dispersion and contrast measures of distance are shown to match reasonably well with the practical data.</w:t>
      </w:r>
    </w:p>
    <w:p w:rsidR="0098554E" w:rsidRPr="00C47359" w:rsidRDefault="0098554E" w:rsidP="00C47359">
      <w:pPr>
        <w:pStyle w:val="PlainText"/>
        <w:rPr>
          <w:rFonts w:ascii="Courier New" w:hAnsi="Courier New" w:cs="Courier New"/>
        </w:rPr>
      </w:pPr>
      <w:r w:rsidRPr="00C47359">
        <w:rPr>
          <w:rFonts w:ascii="Courier New" w:hAnsi="Courier New" w:cs="Courier New"/>
        </w:rPr>
        <w:t>The same can be stated for the other four models, namely: determinant, log-determinant, determinant ratio and log-distance,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if</w:t>
      </w:r>
      <w:proofErr w:type="gramEnd"/>
      <w:r w:rsidRPr="00C47359">
        <w:rPr>
          <w:rFonts w:ascii="Courier New" w:hAnsi="Courier New" w:cs="Courier New"/>
        </w:rPr>
        <w:t xml:space="preserve"> the underlying parameters can be estimated reasonably well for the given image.   </w:t>
      </w:r>
    </w:p>
    <w:p w:rsidR="0098554E" w:rsidRPr="00C47359" w:rsidRDefault="0098554E" w:rsidP="00C47359">
      <w:pPr>
        <w:pStyle w:val="PlainText"/>
        <w:rPr>
          <w:rFonts w:ascii="Courier New" w:hAnsi="Courier New" w:cs="Courier New"/>
        </w:rPr>
      </w:pPr>
      <w:r w:rsidRPr="00C47359">
        <w:rPr>
          <w:rFonts w:ascii="Courier New" w:hAnsi="Courier New" w:cs="Courier New"/>
        </w:rPr>
        <w:t>However</w:t>
      </w:r>
      <w:ins w:id="227" w:author="N Vun" w:date="2013-03-03T23:21:00Z">
        <w:r w:rsidR="0038557A">
          <w:rPr>
            <w:rFonts w:ascii="Courier New" w:hAnsi="Courier New" w:cs="Courier New"/>
          </w:rPr>
          <w:t>,</w:t>
        </w:r>
      </w:ins>
      <w:r w:rsidRPr="00C47359">
        <w:rPr>
          <w:rFonts w:ascii="Courier New" w:hAnsi="Courier New" w:cs="Courier New"/>
        </w:rPr>
        <w:t xml:space="preserve"> as described above</w:t>
      </w:r>
      <w:ins w:id="228" w:author="N Vun" w:date="2013-03-03T23:21:00Z">
        <w:r w:rsidR="0038557A">
          <w:rPr>
            <w:rFonts w:ascii="Courier New" w:hAnsi="Courier New" w:cs="Courier New"/>
          </w:rPr>
          <w:t>,</w:t>
        </w:r>
      </w:ins>
      <w:r w:rsidRPr="00C47359">
        <w:rPr>
          <w:rFonts w:ascii="Courier New" w:hAnsi="Courier New" w:cs="Courier New"/>
        </w:rPr>
        <w:t xml:space="preserve"> a single ``true signal'' $|\Sigma_v|$ can have two different estimated values,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depending</w:t>
      </w:r>
      <w:proofErr w:type="gramEnd"/>
      <w:r w:rsidRPr="00C47359">
        <w:rPr>
          <w:rFonts w:ascii="Courier New" w:hAnsi="Courier New" w:cs="Courier New"/>
        </w:rPr>
        <w:t xml:space="preserve"> on which estimation method was being used.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discrepancy suggests that at least one parameter for the </w:t>
      </w:r>
      <w:proofErr w:type="gramStart"/>
      <w:r w:rsidRPr="00C47359">
        <w:rPr>
          <w:rFonts w:ascii="Courier New" w:hAnsi="Courier New" w:cs="Courier New"/>
        </w:rPr>
        <w:t>models was</w:t>
      </w:r>
      <w:proofErr w:type="gramEnd"/>
      <w:r w:rsidRPr="00C47359">
        <w:rPr>
          <w:rFonts w:ascii="Courier New" w:hAnsi="Courier New" w:cs="Courier New"/>
        </w:rPr>
        <w:t xml:space="preserve"> wrongly employed.</w:t>
      </w:r>
    </w:p>
    <w:p w:rsidR="0098554E" w:rsidRPr="00C47359" w:rsidRDefault="0098554E" w:rsidP="00C47359">
      <w:pPr>
        <w:pStyle w:val="PlainText"/>
        <w:rPr>
          <w:rFonts w:ascii="Courier New" w:hAnsi="Courier New" w:cs="Courier New"/>
        </w:rPr>
      </w:pPr>
    </w:p>
    <w:p w:rsidR="0098554E" w:rsidRPr="00C47359" w:rsidDel="0038557A" w:rsidRDefault="0098554E" w:rsidP="00C47359">
      <w:pPr>
        <w:pStyle w:val="PlainText"/>
        <w:rPr>
          <w:del w:id="229" w:author="N Vun" w:date="2013-03-03T23:22:00Z"/>
          <w:rFonts w:ascii="Courier New" w:hAnsi="Courier New" w:cs="Courier New"/>
        </w:rPr>
      </w:pPr>
      <w:del w:id="230" w:author="N Vun" w:date="2013-03-03T23:22:00Z">
        <w:r w:rsidRPr="00C47359" w:rsidDel="0038557A">
          <w:rPr>
            <w:rFonts w:ascii="Courier New" w:hAnsi="Courier New" w:cs="Courier New"/>
          </w:rPr>
          <w:delText>But what model parameter were used wrongly, and even if that can be corrected, would a better match become observable?</w:delText>
        </w:r>
      </w:del>
    </w:p>
    <w:p w:rsidR="0098554E" w:rsidRPr="00C47359" w:rsidRDefault="0098554E" w:rsidP="00C47359">
      <w:pPr>
        <w:pStyle w:val="PlainText"/>
        <w:rPr>
          <w:rFonts w:ascii="Courier New" w:hAnsi="Courier New" w:cs="Courier New"/>
        </w:rPr>
      </w:pPr>
      <w:del w:id="231" w:author="N Vun" w:date="2013-03-03T23:22:00Z">
        <w:r w:rsidRPr="00C47359" w:rsidDel="0038557A">
          <w:rPr>
            <w:rFonts w:ascii="Courier New" w:hAnsi="Courier New" w:cs="Courier New"/>
          </w:rPr>
          <w:delText>The question is answered in</w:delText>
        </w:r>
      </w:del>
      <w:ins w:id="232" w:author="N Vun" w:date="2013-03-03T23:23:00Z">
        <w:r w:rsidR="0038557A">
          <w:rPr>
            <w:rFonts w:ascii="Courier New" w:hAnsi="Courier New" w:cs="Courier New"/>
          </w:rPr>
          <w:t>As will be shown i</w:t>
        </w:r>
      </w:ins>
      <w:ins w:id="233" w:author="N Vun" w:date="2013-03-03T23:22:00Z">
        <w:r w:rsidR="0038557A">
          <w:rPr>
            <w:rFonts w:ascii="Courier New" w:hAnsi="Courier New" w:cs="Courier New"/>
          </w:rPr>
          <w:t>n</w:t>
        </w:r>
      </w:ins>
      <w:r w:rsidRPr="00C47359">
        <w:rPr>
          <w:rFonts w:ascii="Courier New" w:hAnsi="Courier New" w:cs="Courier New"/>
        </w:rPr>
        <w:t xml:space="preserve"> Section \ref{sec:improve_the_match_bw_theory_practice}, </w:t>
      </w:r>
    </w:p>
    <w:p w:rsidR="0098554E" w:rsidRPr="00C47359" w:rsidDel="0038557A" w:rsidRDefault="0098554E" w:rsidP="00C47359">
      <w:pPr>
        <w:pStyle w:val="PlainText"/>
        <w:rPr>
          <w:del w:id="234" w:author="N Vun" w:date="2013-03-03T23:24:00Z"/>
          <w:rFonts w:ascii="Courier New" w:hAnsi="Courier New" w:cs="Courier New"/>
        </w:rPr>
      </w:pPr>
      <w:r w:rsidRPr="00C47359">
        <w:rPr>
          <w:rFonts w:ascii="Courier New" w:hAnsi="Courier New" w:cs="Courier New"/>
        </w:rPr>
        <w:t xml:space="preserve">  </w:t>
      </w:r>
      <w:proofErr w:type="gramStart"/>
      <w:ins w:id="235" w:author="N Vun" w:date="2013-03-03T23:23:00Z">
        <w:r w:rsidR="0038557A">
          <w:rPr>
            <w:rFonts w:ascii="Courier New" w:hAnsi="Courier New" w:cs="Courier New"/>
          </w:rPr>
          <w:t>the</w:t>
        </w:r>
        <w:proofErr w:type="gramEnd"/>
        <w:r w:rsidR="0038557A">
          <w:rPr>
            <w:rFonts w:ascii="Courier New" w:hAnsi="Courier New" w:cs="Courier New"/>
          </w:rPr>
          <w:t xml:space="preserve"> reason is due to </w:t>
        </w:r>
      </w:ins>
      <w:del w:id="236" w:author="N Vun" w:date="2013-03-03T23:23:00Z">
        <w:r w:rsidRPr="00C47359" w:rsidDel="0038557A">
          <w:rPr>
            <w:rFonts w:ascii="Courier New" w:hAnsi="Courier New" w:cs="Courier New"/>
          </w:rPr>
          <w:delText>where not only</w:delText>
        </w:r>
      </w:del>
      <w:r w:rsidRPr="00C47359">
        <w:rPr>
          <w:rFonts w:ascii="Courier New" w:hAnsi="Courier New" w:cs="Courier New"/>
        </w:rPr>
        <w:t xml:space="preserve"> the </w:t>
      </w:r>
      <w:ins w:id="237" w:author="N Vun" w:date="2013-03-03T23:23:00Z">
        <w:r w:rsidR="0038557A">
          <w:rPr>
            <w:rFonts w:ascii="Courier New" w:hAnsi="Courier New" w:cs="Courier New"/>
          </w:rPr>
          <w:t xml:space="preserve">inappropriate </w:t>
        </w:r>
      </w:ins>
      <w:r w:rsidRPr="00C47359">
        <w:rPr>
          <w:rFonts w:ascii="Courier New" w:hAnsi="Courier New" w:cs="Courier New"/>
        </w:rPr>
        <w:t xml:space="preserve">look number </w:t>
      </w:r>
      <w:ins w:id="238" w:author="N Vun" w:date="2013-03-03T23:24:00Z">
        <w:r w:rsidR="0038557A">
          <w:rPr>
            <w:rFonts w:ascii="Courier New" w:hAnsi="Courier New" w:cs="Courier New"/>
          </w:rPr>
          <w:t xml:space="preserve">used, </w:t>
        </w:r>
      </w:ins>
      <w:del w:id="239" w:author="N Vun" w:date="2013-03-03T23:24:00Z">
        <w:r w:rsidRPr="00C47359" w:rsidDel="0038557A">
          <w:rPr>
            <w:rFonts w:ascii="Courier New" w:hAnsi="Courier New" w:cs="Courier New"/>
          </w:rPr>
          <w:delText>is shown to be misused</w:delText>
        </w:r>
      </w:del>
    </w:p>
    <w:p w:rsidR="0098554E" w:rsidRPr="00C47359" w:rsidRDefault="0098554E" w:rsidP="00C47359">
      <w:pPr>
        <w:pStyle w:val="PlainText"/>
        <w:rPr>
          <w:rFonts w:ascii="Courier New" w:hAnsi="Courier New" w:cs="Courier New"/>
        </w:rPr>
      </w:pPr>
      <w:del w:id="240" w:author="N Vun" w:date="2013-03-03T23:24:00Z">
        <w:r w:rsidRPr="00C47359" w:rsidDel="0038557A">
          <w:rPr>
            <w:rFonts w:ascii="Courier New" w:hAnsi="Courier New" w:cs="Courier New"/>
          </w:rPr>
          <w:delText xml:space="preserve">  but also t</w:delText>
        </w:r>
      </w:del>
      <w:ins w:id="241" w:author="N Vun" w:date="2013-03-03T23:25:00Z">
        <w:r w:rsidR="0038557A">
          <w:rPr>
            <w:rFonts w:ascii="Courier New" w:hAnsi="Courier New" w:cs="Courier New"/>
          </w:rPr>
          <w:t>Furthermore, t</w:t>
        </w:r>
      </w:ins>
      <w:r w:rsidRPr="00C47359">
        <w:rPr>
          <w:rFonts w:ascii="Courier New" w:hAnsi="Courier New" w:cs="Courier New"/>
        </w:rPr>
        <w:t>he match</w:t>
      </w:r>
      <w:del w:id="242" w:author="N Vun" w:date="2013-03-03T23:25:00Z">
        <w:r w:rsidRPr="00C47359" w:rsidDel="0038557A">
          <w:rPr>
            <w:rFonts w:ascii="Courier New" w:hAnsi="Courier New" w:cs="Courier New"/>
          </w:rPr>
          <w:delText xml:space="preserve"> of</w:delText>
        </w:r>
      </w:del>
      <w:r w:rsidRPr="00C47359">
        <w:rPr>
          <w:rFonts w:ascii="Courier New" w:hAnsi="Courier New" w:cs="Courier New"/>
        </w:rPr>
        <w:t xml:space="preserve"> between the theoretical model and the practical data </w:t>
      </w:r>
      <w:ins w:id="243" w:author="N Vun" w:date="2013-03-03T23:25:00Z">
        <w:r w:rsidR="0038557A">
          <w:rPr>
            <w:rFonts w:ascii="Courier New" w:hAnsi="Courier New" w:cs="Courier New"/>
          </w:rPr>
          <w:t>will also be</w:t>
        </w:r>
      </w:ins>
      <w:del w:id="244" w:author="N Vun" w:date="2013-03-03T23:25:00Z">
        <w:r w:rsidRPr="00C47359" w:rsidDel="0038557A">
          <w:rPr>
            <w:rFonts w:ascii="Courier New" w:hAnsi="Courier New" w:cs="Courier New"/>
          </w:rPr>
          <w:delText>is</w:delText>
        </w:r>
      </w:del>
      <w:r w:rsidRPr="00C47359">
        <w:rPr>
          <w:rFonts w:ascii="Courier New" w:hAnsi="Courier New" w:cs="Courier New"/>
        </w:rPr>
        <w:t xml:space="preserve"> shown to improve </w:t>
      </w:r>
      <w:del w:id="245" w:author="N Vun" w:date="2013-03-03T23:25:00Z">
        <w:r w:rsidRPr="00C47359" w:rsidDel="0038557A">
          <w:rPr>
            <w:rFonts w:ascii="Courier New" w:hAnsi="Courier New" w:cs="Courier New"/>
          </w:rPr>
          <w:delText xml:space="preserve">as well </w:delText>
        </w:r>
      </w:del>
      <w:r w:rsidRPr="00C47359">
        <w:rPr>
          <w:rFonts w:ascii="Courier New" w:hAnsi="Courier New" w:cs="Courier New"/>
        </w:rPr>
        <w:t>once a better look number (ENL) is estimated.</w:t>
      </w:r>
    </w:p>
    <w:p w:rsidR="0098554E" w:rsidRPr="00C47359" w:rsidRDefault="0098554E" w:rsidP="00C47359">
      <w:pPr>
        <w:pStyle w:val="PlainText"/>
        <w:rPr>
          <w:rFonts w:ascii="Courier New" w:hAnsi="Courier New" w:cs="Courier New"/>
        </w:rPr>
      </w:pPr>
      <w:r w:rsidRPr="00C47359">
        <w:rPr>
          <w:rFonts w:ascii="Courier New" w:hAnsi="Courier New" w:cs="Courier New"/>
        </w:rPr>
        <w:t>For now, let us contend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using</w:t>
      </w:r>
      <w:proofErr w:type="gramEnd"/>
      <w:r w:rsidRPr="00C47359">
        <w:rPr>
          <w:rFonts w:ascii="Courier New" w:hAnsi="Courier New" w:cs="Courier New"/>
        </w:rPr>
        <w:t xml:space="preserve"> appropriate estimation of the parameters,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proposed models match reasonably well with the practical data.</w:t>
      </w:r>
    </w:p>
    <w:p w:rsidR="0038557A" w:rsidRDefault="0038557A" w:rsidP="00C47359">
      <w:pPr>
        <w:pStyle w:val="PlainText"/>
        <w:rPr>
          <w:ins w:id="246" w:author="N Vun" w:date="2013-03-03T23:26:00Z"/>
          <w:rFonts w:ascii="Courier New" w:hAnsi="Courier New" w:cs="Courier New"/>
        </w:rPr>
      </w:pPr>
    </w:p>
    <w:p w:rsidR="0038557A" w:rsidRDefault="0038557A" w:rsidP="00C47359">
      <w:pPr>
        <w:pStyle w:val="PlainText"/>
        <w:rPr>
          <w:ins w:id="247" w:author="N Vun" w:date="2013-03-03T23:29:00Z"/>
          <w:rFonts w:ascii="Courier New" w:hAnsi="Courier New" w:cs="Courier New"/>
        </w:rPr>
      </w:pPr>
      <w:ins w:id="248" w:author="N Vun" w:date="2013-03-03T23:26:00Z">
        <w:r>
          <w:rPr>
            <w:rFonts w:ascii="Courier New" w:hAnsi="Courier New" w:cs="Courier New"/>
          </w:rPr>
          <w:t>(Comment: the</w:t>
        </w:r>
      </w:ins>
      <w:ins w:id="249" w:author="N Vun" w:date="2013-03-03T23:28:00Z">
        <w:r>
          <w:rPr>
            <w:rFonts w:ascii="Courier New" w:hAnsi="Courier New" w:cs="Courier New"/>
          </w:rPr>
          <w:t xml:space="preserve"> phrase</w:t>
        </w:r>
      </w:ins>
      <w:ins w:id="250" w:author="N Vun" w:date="2013-03-03T23:26:00Z">
        <w:r>
          <w:rPr>
            <w:rFonts w:ascii="Courier New" w:hAnsi="Courier New" w:cs="Courier New"/>
          </w:rPr>
          <w:t xml:space="preserve"> ‘reasonably well’ doesn’t </w:t>
        </w:r>
      </w:ins>
      <w:ins w:id="251" w:author="N Vun" w:date="2013-03-03T23:27:00Z">
        <w:r>
          <w:rPr>
            <w:rFonts w:ascii="Courier New" w:hAnsi="Courier New" w:cs="Courier New"/>
          </w:rPr>
          <w:t>portray</w:t>
        </w:r>
      </w:ins>
      <w:ins w:id="252" w:author="N Vun" w:date="2013-03-03T23:26:00Z">
        <w:r>
          <w:rPr>
            <w:rFonts w:ascii="Courier New" w:hAnsi="Courier New" w:cs="Courier New"/>
          </w:rPr>
          <w:t xml:space="preserve"> </w:t>
        </w:r>
      </w:ins>
      <w:ins w:id="253" w:author="N Vun" w:date="2013-03-03T23:27:00Z">
        <w:r>
          <w:rPr>
            <w:rFonts w:ascii="Courier New" w:hAnsi="Courier New" w:cs="Courier New"/>
          </w:rPr>
          <w:t xml:space="preserve">high confidence in the models. </w:t>
        </w:r>
      </w:ins>
      <w:ins w:id="254" w:author="N Vun" w:date="2013-03-03T23:28:00Z">
        <w:r>
          <w:rPr>
            <w:rFonts w:ascii="Courier New" w:hAnsi="Courier New" w:cs="Courier New"/>
          </w:rPr>
          <w:t xml:space="preserve">Is there a more definite measure on how close are the </w:t>
        </w:r>
      </w:ins>
      <w:ins w:id="255" w:author="N Vun" w:date="2013-03-03T23:29:00Z">
        <w:r>
          <w:rPr>
            <w:rFonts w:ascii="Courier New" w:hAnsi="Courier New" w:cs="Courier New"/>
          </w:rPr>
          <w:t>model</w:t>
        </w:r>
      </w:ins>
      <w:ins w:id="256" w:author="N Vun" w:date="2013-03-03T23:30:00Z">
        <w:r>
          <w:rPr>
            <w:rFonts w:ascii="Courier New" w:hAnsi="Courier New" w:cs="Courier New"/>
          </w:rPr>
          <w:t>s to the data</w:t>
        </w:r>
      </w:ins>
      <w:ins w:id="257" w:author="N Vun" w:date="2013-03-04T00:06:00Z">
        <w:r w:rsidR="00EB0213">
          <w:rPr>
            <w:rFonts w:ascii="Courier New" w:hAnsi="Courier New" w:cs="Courier New"/>
          </w:rPr>
          <w:t>, such as those used by existing model</w:t>
        </w:r>
      </w:ins>
      <w:ins w:id="258" w:author="N Vun" w:date="2013-03-04T00:07:00Z">
        <w:r w:rsidR="00EB0213">
          <w:rPr>
            <w:rFonts w:ascii="Courier New" w:hAnsi="Courier New" w:cs="Courier New"/>
          </w:rPr>
          <w:t>s</w:t>
        </w:r>
      </w:ins>
      <w:ins w:id="259" w:author="N Vun" w:date="2013-03-04T00:06:00Z">
        <w:r w:rsidR="00EB0213">
          <w:rPr>
            <w:rFonts w:ascii="Courier New" w:hAnsi="Courier New" w:cs="Courier New"/>
          </w:rPr>
          <w:t>?</w:t>
        </w:r>
      </w:ins>
    </w:p>
    <w:p w:rsidR="0038557A" w:rsidRDefault="0038557A" w:rsidP="00C47359">
      <w:pPr>
        <w:pStyle w:val="PlainText"/>
        <w:rPr>
          <w:ins w:id="260" w:author="N Vun" w:date="2013-03-03T23:26:00Z"/>
          <w:rFonts w:ascii="Courier New" w:hAnsi="Courier New" w:cs="Courier New"/>
        </w:rPr>
      </w:pPr>
      <w:ins w:id="261" w:author="N Vun" w:date="2013-03-03T23:29:00Z">
        <w:r>
          <w:rPr>
            <w:rFonts w:ascii="Courier New" w:hAnsi="Courier New" w:cs="Courier New"/>
          </w:rPr>
          <w:t xml:space="preserve">Also – is this </w:t>
        </w:r>
      </w:ins>
      <w:ins w:id="262" w:author="N Vun" w:date="2013-03-03T23:32:00Z">
        <w:r w:rsidR="00F94330">
          <w:rPr>
            <w:rFonts w:ascii="Courier New" w:hAnsi="Courier New" w:cs="Courier New"/>
          </w:rPr>
          <w:t>‘</w:t>
        </w:r>
      </w:ins>
      <w:ins w:id="263" w:author="N Vun" w:date="2013-03-03T23:30:00Z">
        <w:r w:rsidRPr="00C47359">
          <w:rPr>
            <w:rFonts w:ascii="Courier New" w:hAnsi="Courier New" w:cs="Courier New"/>
          </w:rPr>
          <w:t>AIRSAR Flevoland POLSAR</w:t>
        </w:r>
      </w:ins>
      <w:ins w:id="264" w:author="N Vun" w:date="2013-03-03T23:32:00Z">
        <w:r w:rsidR="00F94330">
          <w:rPr>
            <w:rFonts w:ascii="Courier New" w:hAnsi="Courier New" w:cs="Courier New"/>
          </w:rPr>
          <w:t>’</w:t>
        </w:r>
      </w:ins>
      <w:ins w:id="265" w:author="N Vun" w:date="2013-03-03T23:30:00Z">
        <w:r>
          <w:rPr>
            <w:rFonts w:ascii="Courier New" w:hAnsi="Courier New" w:cs="Courier New"/>
          </w:rPr>
          <w:t xml:space="preserve"> data used here a </w:t>
        </w:r>
      </w:ins>
      <w:ins w:id="266" w:author="N Vun" w:date="2013-03-03T23:31:00Z">
        <w:r w:rsidR="00F94330">
          <w:rPr>
            <w:rFonts w:ascii="Courier New" w:hAnsi="Courier New" w:cs="Courier New"/>
          </w:rPr>
          <w:t>g</w:t>
        </w:r>
      </w:ins>
      <w:ins w:id="267" w:author="N Vun" w:date="2013-03-03T23:33:00Z">
        <w:r w:rsidR="00F94330">
          <w:rPr>
            <w:rFonts w:ascii="Courier New" w:hAnsi="Courier New" w:cs="Courier New"/>
          </w:rPr>
          <w:t>ood</w:t>
        </w:r>
      </w:ins>
      <w:ins w:id="268" w:author="N Vun" w:date="2013-03-03T23:31:00Z">
        <w:r w:rsidR="00F94330">
          <w:rPr>
            <w:rFonts w:ascii="Courier New" w:hAnsi="Courier New" w:cs="Courier New"/>
          </w:rPr>
          <w:t xml:space="preserve"> </w:t>
        </w:r>
      </w:ins>
      <w:ins w:id="269" w:author="N Vun" w:date="2013-03-03T23:30:00Z">
        <w:r>
          <w:rPr>
            <w:rFonts w:ascii="Courier New" w:hAnsi="Courier New" w:cs="Courier New"/>
          </w:rPr>
          <w:t>representative of POLSAR</w:t>
        </w:r>
      </w:ins>
      <w:ins w:id="270" w:author="N Vun" w:date="2013-03-03T23:33:00Z">
        <w:r w:rsidR="00F94330">
          <w:rPr>
            <w:rFonts w:ascii="Courier New" w:hAnsi="Courier New" w:cs="Courier New"/>
          </w:rPr>
          <w:t xml:space="preserve"> data in general</w:t>
        </w:r>
      </w:ins>
      <w:ins w:id="271" w:author="N Vun" w:date="2013-03-03T23:30:00Z">
        <w:r w:rsidR="00F94330">
          <w:rPr>
            <w:rFonts w:ascii="Courier New" w:hAnsi="Courier New" w:cs="Courier New"/>
          </w:rPr>
          <w:t xml:space="preserve">? </w:t>
        </w:r>
        <w:proofErr w:type="gramStart"/>
        <w:r w:rsidR="00F94330">
          <w:rPr>
            <w:rFonts w:ascii="Courier New" w:hAnsi="Courier New" w:cs="Courier New"/>
          </w:rPr>
          <w:t>i.e</w:t>
        </w:r>
        <w:proofErr w:type="gramEnd"/>
        <w:r w:rsidR="00F94330">
          <w:rPr>
            <w:rFonts w:ascii="Courier New" w:hAnsi="Courier New" w:cs="Courier New"/>
          </w:rPr>
          <w:t xml:space="preserve">. is it </w:t>
        </w:r>
      </w:ins>
      <w:ins w:id="272" w:author="N Vun" w:date="2013-03-03T23:31:00Z">
        <w:r w:rsidR="00F94330">
          <w:rPr>
            <w:rFonts w:ascii="Courier New" w:hAnsi="Courier New" w:cs="Courier New"/>
          </w:rPr>
          <w:t>valid</w:t>
        </w:r>
      </w:ins>
      <w:ins w:id="273" w:author="N Vun" w:date="2013-03-03T23:30:00Z">
        <w:r w:rsidR="00F94330">
          <w:rPr>
            <w:rFonts w:ascii="Courier New" w:hAnsi="Courier New" w:cs="Courier New"/>
          </w:rPr>
          <w:t xml:space="preserve"> to</w:t>
        </w:r>
      </w:ins>
      <w:ins w:id="274" w:author="N Vun" w:date="2013-03-03T23:31:00Z">
        <w:r w:rsidR="00F94330">
          <w:rPr>
            <w:rFonts w:ascii="Courier New" w:hAnsi="Courier New" w:cs="Courier New"/>
          </w:rPr>
          <w:t xml:space="preserve"> make the conclusion</w:t>
        </w:r>
      </w:ins>
      <w:ins w:id="275" w:author="N Vun" w:date="2013-03-03T23:33:00Z">
        <w:r w:rsidR="00F94330">
          <w:rPr>
            <w:rFonts w:ascii="Courier New" w:hAnsi="Courier New" w:cs="Courier New"/>
          </w:rPr>
          <w:t>s</w:t>
        </w:r>
      </w:ins>
      <w:ins w:id="276" w:author="N Vun" w:date="2013-03-03T23:31:00Z">
        <w:r w:rsidR="00F94330">
          <w:rPr>
            <w:rFonts w:ascii="Courier New" w:hAnsi="Courier New" w:cs="Courier New"/>
          </w:rPr>
          <w:t xml:space="preserve"> based on </w:t>
        </w:r>
      </w:ins>
      <w:ins w:id="277" w:author="N Vun" w:date="2013-03-03T23:33:00Z">
        <w:r w:rsidR="00F94330">
          <w:rPr>
            <w:rFonts w:ascii="Courier New" w:hAnsi="Courier New" w:cs="Courier New"/>
          </w:rPr>
          <w:t xml:space="preserve">just </w:t>
        </w:r>
      </w:ins>
      <w:ins w:id="278" w:author="N Vun" w:date="2013-03-03T23:31:00Z">
        <w:r w:rsidR="00F94330">
          <w:rPr>
            <w:rFonts w:ascii="Courier New" w:hAnsi="Courier New" w:cs="Courier New"/>
          </w:rPr>
          <w:t xml:space="preserve">using </w:t>
        </w:r>
      </w:ins>
      <w:ins w:id="279" w:author="N Vun" w:date="2013-03-03T23:32:00Z">
        <w:r w:rsidR="00F94330">
          <w:rPr>
            <w:rFonts w:ascii="Courier New" w:hAnsi="Courier New" w:cs="Courier New"/>
          </w:rPr>
          <w:t xml:space="preserve">this single </w:t>
        </w:r>
      </w:ins>
      <w:ins w:id="280" w:author="N Vun" w:date="2013-03-03T23:31:00Z">
        <w:r w:rsidR="00F94330">
          <w:rPr>
            <w:rFonts w:ascii="Courier New" w:hAnsi="Courier New" w:cs="Courier New"/>
          </w:rPr>
          <w:t>set of data</w:t>
        </w:r>
      </w:ins>
      <w:ins w:id="281" w:author="N Vun" w:date="2013-03-03T23:32:00Z">
        <w:r w:rsidR="00F94330">
          <w:rPr>
            <w:rFonts w:ascii="Courier New" w:hAnsi="Courier New" w:cs="Courier New"/>
          </w:rPr>
          <w:t>?</w:t>
        </w:r>
      </w:ins>
      <w:ins w:id="282" w:author="N Vun" w:date="2013-03-03T23:30:00Z">
        <w:r w:rsidR="00F94330">
          <w:rPr>
            <w:rFonts w:ascii="Courier New" w:hAnsi="Courier New" w:cs="Courier New"/>
          </w:rPr>
          <w:t xml:space="preserve"> </w:t>
        </w:r>
        <w:r>
          <w:rPr>
            <w:rFonts w:ascii="Courier New" w:hAnsi="Courier New" w:cs="Courier New"/>
          </w:rPr>
          <w:t xml:space="preserve"> </w:t>
        </w:r>
      </w:ins>
      <w:ins w:id="283" w:author="N Vun" w:date="2013-03-03T23:33:00Z">
        <w:r w:rsidR="00F94330">
          <w:rPr>
            <w:rFonts w:ascii="Courier New" w:hAnsi="Courier New" w:cs="Courier New"/>
          </w:rPr>
          <w:t>)</w:t>
        </w:r>
      </w:ins>
    </w:p>
    <w:p w:rsidR="0038557A" w:rsidRDefault="0038557A" w:rsidP="00C47359">
      <w:pPr>
        <w:pStyle w:val="PlainText"/>
        <w:rPr>
          <w:ins w:id="284" w:author="N Vun" w:date="2013-03-03T23:26:00Z"/>
          <w:rFonts w:ascii="Courier New" w:hAnsi="Courier New" w:cs="Courier New"/>
        </w:rPr>
      </w:pP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\section{SAR as the Special Case of Polarimetric SAR}</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\label{sec:sar_special_case_of_polsar}</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prev</w:t>
      </w:r>
      <w:ins w:id="285" w:author="N Vun" w:date="2013-03-03T23:37:00Z">
        <w:r w:rsidR="00A73D56">
          <w:rPr>
            <w:rFonts w:ascii="Courier New" w:hAnsi="Courier New" w:cs="Courier New"/>
          </w:rPr>
          <w:t>i</w:t>
        </w:r>
      </w:ins>
      <w:r w:rsidRPr="00C47359">
        <w:rPr>
          <w:rFonts w:ascii="Courier New" w:hAnsi="Courier New" w:cs="Courier New"/>
        </w:rPr>
        <w:t>ous section has validated the use of our models for 3-dimensional $d=3$ full polarimetric and two dimensional $d=2$ partial polarimetry cases.</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In this section, </w:t>
      </w:r>
      <w:del w:id="286" w:author="N Vun" w:date="2013-03-03T23:36:00Z">
        <w:r w:rsidRPr="00C47359" w:rsidDel="00A73D56">
          <w:rPr>
            <w:rFonts w:ascii="Courier New" w:hAnsi="Courier New" w:cs="Courier New"/>
          </w:rPr>
          <w:delText>the focus is on the case</w:delText>
        </w:r>
      </w:del>
      <w:ins w:id="287" w:author="N Vun" w:date="2013-03-03T23:36:00Z">
        <w:r w:rsidR="00A73D56">
          <w:rPr>
            <w:rFonts w:ascii="Courier New" w:hAnsi="Courier New" w:cs="Courier New"/>
          </w:rPr>
          <w:t>the model is shown to be</w:t>
        </w:r>
      </w:ins>
      <w:ins w:id="288" w:author="N Vun" w:date="2013-03-03T23:38:00Z">
        <w:r w:rsidR="00A73D56">
          <w:rPr>
            <w:rFonts w:ascii="Courier New" w:hAnsi="Courier New" w:cs="Courier New"/>
          </w:rPr>
          <w:t xml:space="preserve"> also</w:t>
        </w:r>
      </w:ins>
      <w:ins w:id="289" w:author="N Vun" w:date="2013-03-03T23:36:00Z">
        <w:r w:rsidR="00A73D56">
          <w:rPr>
            <w:rFonts w:ascii="Courier New" w:hAnsi="Courier New" w:cs="Courier New"/>
          </w:rPr>
          <w:t xml:space="preserve"> applicable for </w:t>
        </w:r>
      </w:ins>
      <w:del w:id="290" w:author="N Vun" w:date="2013-03-03T23:36:00Z">
        <w:r w:rsidRPr="00C47359" w:rsidDel="00A73D56">
          <w:rPr>
            <w:rFonts w:ascii="Courier New" w:hAnsi="Courier New" w:cs="Courier New"/>
          </w:rPr>
          <w:delText xml:space="preserve"> where t</w:delText>
        </w:r>
      </w:del>
      <w:del w:id="291" w:author="N Vun" w:date="2013-03-03T23:37:00Z">
        <w:r w:rsidRPr="00C47359" w:rsidDel="00A73D56">
          <w:rPr>
            <w:rFonts w:ascii="Courier New" w:hAnsi="Courier New" w:cs="Courier New"/>
          </w:rPr>
          <w:delText>he</w:delText>
        </w:r>
      </w:del>
      <w:r w:rsidRPr="00C47359">
        <w:rPr>
          <w:rFonts w:ascii="Courier New" w:hAnsi="Courier New" w:cs="Courier New"/>
        </w:rPr>
        <w:t xml:space="preserve"> </w:t>
      </w:r>
      <w:ins w:id="292" w:author="N Vun" w:date="2013-03-03T23:37:00Z">
        <w:r w:rsidR="00A73D56">
          <w:rPr>
            <w:rFonts w:ascii="Courier New" w:hAnsi="Courier New" w:cs="Courier New"/>
          </w:rPr>
          <w:t>1-</w:t>
        </w:r>
      </w:ins>
      <w:r w:rsidRPr="00C47359">
        <w:rPr>
          <w:rFonts w:ascii="Courier New" w:hAnsi="Courier New" w:cs="Courier New"/>
        </w:rPr>
        <w:t xml:space="preserve">dimensional </w:t>
      </w:r>
      <w:del w:id="293" w:author="N Vun" w:date="2013-03-03T23:37:00Z">
        <w:r w:rsidRPr="00C47359" w:rsidDel="00A73D56">
          <w:rPr>
            <w:rFonts w:ascii="Courier New" w:hAnsi="Courier New" w:cs="Courier New"/>
          </w:rPr>
          <w:delText>number is reduced to 1</w:delText>
        </w:r>
      </w:del>
      <w:r w:rsidRPr="00C47359">
        <w:rPr>
          <w:rFonts w:ascii="Courier New" w:hAnsi="Courier New" w:cs="Courier New"/>
        </w:rPr>
        <w:t xml:space="preserve"> $d=1$</w:t>
      </w:r>
      <w:ins w:id="294" w:author="N Vun" w:date="2013-03-03T23:37:00Z">
        <w:r w:rsidR="00A73D56">
          <w:rPr>
            <w:rFonts w:ascii="Courier New" w:hAnsi="Courier New" w:cs="Courier New"/>
          </w:rPr>
          <w:t xml:space="preserve"> case</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Physically this means the multi-dimensional POLSAR dataset is collapsed into the one-dimensional </w:t>
      </w:r>
      <w:del w:id="295" w:author="N Vun" w:date="2013-03-03T23:38:00Z">
        <w:r w:rsidRPr="00C47359" w:rsidDel="00A73D56">
          <w:rPr>
            <w:rFonts w:ascii="Courier New" w:hAnsi="Courier New" w:cs="Courier New"/>
          </w:rPr>
          <w:delText xml:space="preserve">and </w:delText>
        </w:r>
      </w:del>
      <w:proofErr w:type="gramStart"/>
      <w:r w:rsidRPr="00C47359">
        <w:rPr>
          <w:rFonts w:ascii="Courier New" w:hAnsi="Courier New" w:cs="Courier New"/>
        </w:rPr>
        <w:t>classical</w:t>
      </w:r>
      <w:ins w:id="296" w:author="N Vun" w:date="2013-03-03T23:39:00Z">
        <w:r w:rsidR="00CA2739">
          <w:rPr>
            <w:rFonts w:ascii="Courier New" w:hAnsi="Courier New" w:cs="Courier New"/>
          </w:rPr>
          <w:t>(</w:t>
        </w:r>
        <w:proofErr w:type="gramEnd"/>
        <w:r w:rsidR="00CA2739">
          <w:rPr>
            <w:rFonts w:ascii="Courier New" w:hAnsi="Courier New" w:cs="Courier New"/>
          </w:rPr>
          <w:t>conventional?)</w:t>
        </w:r>
      </w:ins>
      <w:r w:rsidRPr="00C47359">
        <w:rPr>
          <w:rFonts w:ascii="Courier New" w:hAnsi="Courier New" w:cs="Courier New"/>
        </w:rPr>
        <w:t xml:space="preserve"> </w:t>
      </w:r>
      <w:proofErr w:type="gramStart"/>
      <w:r w:rsidRPr="00C47359">
        <w:rPr>
          <w:rFonts w:ascii="Courier New" w:hAnsi="Courier New" w:cs="Courier New"/>
        </w:rPr>
        <w:t>SAR data.</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Math</w:t>
      </w:r>
      <w:ins w:id="297" w:author="N Vun" w:date="2013-03-03T23:57:00Z">
        <w:r w:rsidR="00EB0213">
          <w:rPr>
            <w:rFonts w:ascii="Courier New" w:hAnsi="Courier New" w:cs="Courier New"/>
          </w:rPr>
          <w:t>e</w:t>
        </w:r>
      </w:ins>
      <w:r w:rsidRPr="00C47359">
        <w:rPr>
          <w:rFonts w:ascii="Courier New" w:hAnsi="Courier New" w:cs="Courier New"/>
        </w:rPr>
        <w:t>matically, the sample covariance matrix is reduced to the sample variance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the determinant equates the scalar value.</w:t>
      </w:r>
    </w:p>
    <w:p w:rsidR="0098554E" w:rsidRPr="00C47359" w:rsidRDefault="0098554E" w:rsidP="00C47359">
      <w:pPr>
        <w:pStyle w:val="PlainText"/>
        <w:rPr>
          <w:rFonts w:ascii="Courier New" w:hAnsi="Courier New" w:cs="Courier New"/>
        </w:rPr>
      </w:pPr>
      <w:r w:rsidRPr="00C47359">
        <w:rPr>
          <w:rFonts w:ascii="Courier New" w:hAnsi="Courier New" w:cs="Courier New"/>
        </w:rPr>
        <w:t>On another hand, it is well known that for SAR data, variance equals intensity.</w:t>
      </w:r>
    </w:p>
    <w:p w:rsidR="0098554E" w:rsidRPr="00C47359" w:rsidRDefault="0098554E" w:rsidP="00C47359">
      <w:pPr>
        <w:pStyle w:val="PlainText"/>
        <w:rPr>
          <w:rFonts w:ascii="Courier New" w:hAnsi="Courier New" w:cs="Courier New"/>
        </w:rPr>
      </w:pPr>
      <w:r w:rsidRPr="00C47359">
        <w:rPr>
          <w:rFonts w:ascii="Courier New" w:hAnsi="Courier New" w:cs="Courier New"/>
        </w:rPr>
        <w:t>Thus the special case of our result is investigated carefully and is shown to be consistent with previous results for SAR intensity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can be thought of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either</w:t>
      </w:r>
      <w:proofErr w:type="gramEnd"/>
      <w:r w:rsidRPr="00C47359">
        <w:rPr>
          <w:rFonts w:ascii="Courier New" w:hAnsi="Courier New" w:cs="Courier New"/>
        </w:rPr>
        <w:t xml:space="preserve"> as a cross-validation evidence for the proposed POLSAR models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or</w:t>
      </w:r>
      <w:proofErr w:type="gramEnd"/>
      <w:r w:rsidRPr="00C47359">
        <w:rPr>
          <w:rFonts w:ascii="Courier New" w:hAnsi="Courier New" w:cs="Courier New"/>
        </w:rPr>
        <w:t xml:space="preserve"> alternatively as having SAR as the special case of POLSAR.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with</w:t>
      </w:r>
      <w:proofErr w:type="gramEnd"/>
      <w:r w:rsidRPr="00C47359">
        <w:rPr>
          <w:rFonts w:ascii="Courier New" w:hAnsi="Courier New" w:cs="Courier New"/>
        </w:rPr>
        <w:t xml:space="preserve"> well known results for SAR intensity is presented.</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results so far for our models can be summarized </w:t>
      </w:r>
      <w:ins w:id="298" w:author="N Vun" w:date="2013-03-03T23:58:00Z">
        <w:r w:rsidR="00EB0213">
          <w:rPr>
            <w:rFonts w:ascii="Courier New" w:hAnsi="Courier New" w:cs="Courier New"/>
          </w:rPr>
          <w:t>using the following equations</w:t>
        </w:r>
      </w:ins>
      <w:del w:id="299" w:author="N Vun" w:date="2013-03-03T23:58:00Z">
        <w:r w:rsidRPr="00C47359" w:rsidDel="00EB0213">
          <w:rPr>
            <w:rFonts w:ascii="Courier New" w:hAnsi="Courier New" w:cs="Courier New"/>
          </w:rPr>
          <w:delText>as</w:delText>
        </w:r>
      </w:del>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\mathbb{R} &amp;= \frac{|C_v|}{|\Sigma_v|} \sim \</w:t>
      </w:r>
      <w:proofErr w:type="gramStart"/>
      <w:r w:rsidRPr="00C47359">
        <w:rPr>
          <w:rFonts w:ascii="Courier New" w:hAnsi="Courier New" w:cs="Courier New"/>
        </w:rPr>
        <w:t>frac{</w:t>
      </w:r>
      <w:proofErr w:type="gramEnd"/>
      <w:r w:rsidRPr="00C47359">
        <w:rPr>
          <w:rFonts w:ascii="Courier New" w:hAnsi="Courier New" w:cs="Courier New"/>
        </w:rPr>
        <w:t>1}{(2L)^d} \prod^{d-1}_{i=0} \chi^2(2L-2i) \\% \label{eqn:polsar_ratio_det_cov_dist}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 \ln{|C_v|} - \ln{|\Sigma_v|} \sim \sum^{d-1}_{i=0} \</w:t>
      </w:r>
      <w:proofErr w:type="gramStart"/>
      <w:r w:rsidRPr="00C47359">
        <w:rPr>
          <w:rFonts w:ascii="Courier New" w:hAnsi="Courier New" w:cs="Courier New"/>
        </w:rPr>
        <w:t>Lambda(</w:t>
      </w:r>
      <w:proofErr w:type="gramEnd"/>
      <w:r w:rsidRPr="00C47359">
        <w:rPr>
          <w:rFonts w:ascii="Courier New" w:hAnsi="Courier New" w:cs="Courier New"/>
        </w:rPr>
        <w:t>2L-2i) - d \cdot \ln{2L} \\ %\label{eqn:polsar_dispersion_log_det_cov_dist}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 \ln{|C_v|} - </w:t>
      </w:r>
      <w:proofErr w:type="gramStart"/>
      <w:r w:rsidRPr="00C47359">
        <w:rPr>
          <w:rFonts w:ascii="Courier New" w:hAnsi="Courier New" w:cs="Courier New"/>
        </w:rPr>
        <w:t>avg(</w:t>
      </w:r>
      <w:proofErr w:type="gramEnd"/>
      <w:r w:rsidRPr="00C47359">
        <w:rPr>
          <w:rFonts w:ascii="Courier New" w:hAnsi="Courier New" w:cs="Courier New"/>
        </w:rPr>
        <w:t>\ln{|C_v|}) \sim \sum^{d-1}_{i=0} \Lambda(2L-2i) - d \ln{2} + k\\</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&amp;= \ln{|C_{1v}|} - \ln{|C_{2v}|} \sim \sum^{d-1}_{i=0} \</w:t>
      </w:r>
      <w:proofErr w:type="gramStart"/>
      <w:r w:rsidRPr="00C47359">
        <w:rPr>
          <w:rFonts w:ascii="Courier New" w:hAnsi="Courier New" w:cs="Courier New"/>
        </w:rPr>
        <w:t>Delta(</w:t>
      </w:r>
      <w:proofErr w:type="gramEnd"/>
      <w:r w:rsidRPr="00C47359">
        <w:rPr>
          <w:rFonts w:ascii="Courier New" w:hAnsi="Courier New" w:cs="Courier New"/>
        </w:rPr>
        <w:t>2L-2i)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\mathbb{A} &amp;= </w:t>
      </w:r>
      <w:proofErr w:type="gramStart"/>
      <w:r w:rsidRPr="00C47359">
        <w:rPr>
          <w:rFonts w:ascii="Courier New" w:hAnsi="Courier New" w:cs="Courier New"/>
        </w:rPr>
        <w:t>avg(</w:t>
      </w:r>
      <w:proofErr w:type="gramEnd"/>
      <w:r w:rsidRPr="00C47359">
        <w:rPr>
          <w:rFonts w:ascii="Courier New" w:hAnsi="Courier New" w:cs="Courier New"/>
        </w:rPr>
        <w:t>\mathbb{L}) = \sum^{d-1}_{i=0} \psi^0(L-i) - d \cdot \ln{L} \\ %\label{eqn:polsar_dispersion_averages}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\mathbb{V} &amp;= </w:t>
      </w:r>
      <w:proofErr w:type="gramStart"/>
      <w:r w:rsidRPr="00C47359">
        <w:rPr>
          <w:rFonts w:ascii="Courier New" w:hAnsi="Courier New" w:cs="Courier New"/>
        </w:rPr>
        <w:t>var(</w:t>
      </w:r>
      <w:proofErr w:type="gramEnd"/>
      <w:r w:rsidRPr="00C47359">
        <w:rPr>
          <w:rFonts w:ascii="Courier New" w:hAnsi="Courier New" w:cs="Courier New"/>
        </w:rPr>
        <w:t>\mathbb{L}) = \sum^{d-1}_{i=0} \psi^1(L-i) \\ %\label{eqn:polsar_dispersion_variance}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\mathbb{E} &amp;= </w:t>
      </w:r>
      <w:proofErr w:type="gramStart"/>
      <w:r w:rsidRPr="00C47359">
        <w:rPr>
          <w:rFonts w:ascii="Courier New" w:hAnsi="Courier New" w:cs="Courier New"/>
        </w:rPr>
        <w:t>mse(</w:t>
      </w:r>
      <w:proofErr w:type="gramEnd"/>
      <w:r w:rsidRPr="00C47359">
        <w:rPr>
          <w:rFonts w:ascii="Courier New" w:hAnsi="Courier New" w:cs="Courier New"/>
        </w:rPr>
        <w:t xml:space="preserve">\mathbb{L}) =\left[ \sum^{d-1}_{i=0} \psi^0(L-i) - d \cdot \ln{L} \right]^2 +  \sum^{d-1}_{i=0} \psi^1(L-i) \label{eqn:polsar_dispersion_mse} </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Upon setting $d=1$ into the above </w:t>
      </w:r>
      <w:del w:id="300" w:author="N Vun" w:date="2013-03-03T23:58:00Z">
        <w:r w:rsidRPr="00C47359" w:rsidDel="00EB0213">
          <w:rPr>
            <w:rFonts w:ascii="Courier New" w:hAnsi="Courier New" w:cs="Courier New"/>
          </w:rPr>
          <w:delText>models</w:delText>
        </w:r>
      </w:del>
      <w:ins w:id="301" w:author="N Vun" w:date="2013-03-03T23:58:00Z">
        <w:r w:rsidR="00EB0213">
          <w:rPr>
            <w:rFonts w:ascii="Courier New" w:hAnsi="Courier New" w:cs="Courier New"/>
          </w:rPr>
          <w:t>equations</w:t>
        </w:r>
      </w:ins>
      <w:r w:rsidRPr="00C47359">
        <w:rPr>
          <w:rFonts w:ascii="Courier New" w:hAnsi="Courier New" w:cs="Courier New"/>
        </w:rPr>
        <w:t>,</w:t>
      </w:r>
    </w:p>
    <w:p w:rsidR="0098554E" w:rsidRPr="00C47359" w:rsidDel="00EB0213" w:rsidRDefault="0098554E" w:rsidP="00EB0213">
      <w:pPr>
        <w:pStyle w:val="PlainText"/>
        <w:rPr>
          <w:del w:id="302" w:author="N Vun" w:date="2013-03-04T00:00:00Z"/>
          <w:rFonts w:ascii="Courier New" w:hAnsi="Courier New" w:cs="Courier New"/>
        </w:rPr>
      </w:pPr>
      <w:r w:rsidRPr="00C47359">
        <w:rPr>
          <w:rFonts w:ascii="Courier New" w:hAnsi="Courier New" w:cs="Courier New"/>
        </w:rPr>
        <w:t xml:space="preserve">  Appendix \ref{sec:appendix_sar_special_case_of_polsar} shows that the reduced results are consistent with</w:t>
      </w:r>
      <w:ins w:id="303" w:author="N Vun" w:date="2013-03-03T23:59:00Z">
        <w:r w:rsidR="00EB0213">
          <w:rPr>
            <w:rFonts w:ascii="Courier New" w:hAnsi="Courier New" w:cs="Courier New"/>
          </w:rPr>
          <w:t xml:space="preserve"> </w:t>
        </w:r>
      </w:ins>
      <w:ins w:id="304" w:author="N Vun" w:date="2013-03-04T00:00:00Z">
        <w:r w:rsidR="00EB0213">
          <w:rPr>
            <w:rFonts w:ascii="Courier New" w:hAnsi="Courier New" w:cs="Courier New"/>
          </w:rPr>
          <w:t xml:space="preserve">the </w:t>
        </w:r>
      </w:ins>
      <w:ins w:id="305" w:author="N Vun" w:date="2013-03-04T00:01:00Z">
        <w:r w:rsidR="00EB0213">
          <w:rPr>
            <w:rFonts w:ascii="Courier New" w:hAnsi="Courier New" w:cs="Courier New"/>
          </w:rPr>
          <w:t xml:space="preserve">following two cases. First is the </w:t>
        </w:r>
      </w:ins>
    </w:p>
    <w:p w:rsidR="0098554E" w:rsidRPr="00C47359" w:rsidRDefault="0098554E" w:rsidP="00C47359">
      <w:pPr>
        <w:pStyle w:val="PlainText"/>
        <w:rPr>
          <w:rFonts w:ascii="Courier New" w:hAnsi="Courier New" w:cs="Courier New"/>
        </w:rPr>
      </w:pPr>
      <w:del w:id="306" w:author="N Vun" w:date="2013-03-03T23:59:00Z">
        <w:r w:rsidRPr="00C47359" w:rsidDel="00EB0213">
          <w:rPr>
            <w:rFonts w:ascii="Courier New" w:hAnsi="Courier New" w:cs="Courier New"/>
          </w:rPr>
          <w:delText xml:space="preserve">not only </w:delText>
        </w:r>
      </w:del>
      <w:del w:id="307" w:author="N Vun" w:date="2013-03-04T00:00:00Z">
        <w:r w:rsidRPr="00C47359" w:rsidDel="00EB0213">
          <w:rPr>
            <w:rFonts w:ascii="Courier New" w:hAnsi="Courier New" w:cs="Courier New"/>
          </w:rPr>
          <w:delText>the following</w:delText>
        </w:r>
      </w:del>
      <w:r w:rsidRPr="00C47359">
        <w:rPr>
          <w:rFonts w:ascii="Courier New" w:hAnsi="Courier New" w:cs="Courier New"/>
        </w:rPr>
        <w:t xml:space="preserve"> </w:t>
      </w:r>
      <w:proofErr w:type="gramStart"/>
      <w:r w:rsidRPr="00C47359">
        <w:rPr>
          <w:rFonts w:ascii="Courier New" w:hAnsi="Courier New" w:cs="Courier New"/>
        </w:rPr>
        <w:t>results</w:t>
      </w:r>
      <w:proofErr w:type="gramEnd"/>
      <w:ins w:id="308" w:author="N Vun" w:date="2013-03-04T00:01:00Z">
        <w:r w:rsidR="00EB0213">
          <w:rPr>
            <w:rFonts w:ascii="Courier New" w:hAnsi="Courier New" w:cs="Courier New"/>
          </w:rPr>
          <w:t xml:space="preserve"> obtained</w:t>
        </w:r>
      </w:ins>
      <w:r w:rsidRPr="00C47359">
        <w:rPr>
          <w:rFonts w:ascii="Courier New" w:hAnsi="Courier New" w:cs="Courier New"/>
        </w:rPr>
        <w:t xml:space="preserve"> from the our previous works on single-look SAR \cite{Le_2013_TGRS_SAR_MSE}, i.e. $d=L=1$,</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 \bar{I} \cdot pdf \</w:t>
      </w:r>
      <w:proofErr w:type="gramStart"/>
      <w:r w:rsidRPr="00C47359">
        <w:rPr>
          <w:rFonts w:ascii="Courier New" w:hAnsi="Courier New" w:cs="Courier New"/>
        </w:rPr>
        <w:t>left[</w:t>
      </w:r>
      <w:proofErr w:type="gramEnd"/>
      <w:r w:rsidRPr="00C47359">
        <w:rPr>
          <w:rFonts w:ascii="Courier New" w:hAnsi="Courier New" w:cs="Courier New"/>
        </w:rPr>
        <w:t xml:space="preserve"> e^{-R}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 &amp;\sim \log_2{\bar{I}} + pdf \</w:t>
      </w:r>
      <w:proofErr w:type="gramStart"/>
      <w:r w:rsidRPr="00C47359">
        <w:rPr>
          <w:rFonts w:ascii="Courier New" w:hAnsi="Courier New" w:cs="Courier New"/>
        </w:rPr>
        <w:t>left[</w:t>
      </w:r>
      <w:proofErr w:type="gramEnd"/>
      <w:r w:rsidRPr="00C47359">
        <w:rPr>
          <w:rFonts w:ascii="Courier New" w:hAnsi="Courier New" w:cs="Courier New"/>
        </w:rPr>
        <w:t xml:space="preserve"> 2^xe^{-2^x}\ln2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\mathbb{R} &amp;= \frac{I}{\bar{I}} \sim pdf \</w:t>
      </w:r>
      <w:proofErr w:type="gramStart"/>
      <w:r w:rsidRPr="00C47359">
        <w:rPr>
          <w:rFonts w:ascii="Courier New" w:hAnsi="Courier New" w:cs="Courier New"/>
        </w:rPr>
        <w:t>left[</w:t>
      </w:r>
      <w:proofErr w:type="gramEnd"/>
      <w:r w:rsidRPr="00C47359">
        <w:rPr>
          <w:rFonts w:ascii="Courier New" w:hAnsi="Courier New" w:cs="Courier New"/>
        </w:rPr>
        <w:t xml:space="preserve"> e^{-x}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 \log_2{I} - \log_2{\bar{I}} \sim pdf \</w:t>
      </w:r>
      <w:proofErr w:type="gramStart"/>
      <w:r w:rsidRPr="00C47359">
        <w:rPr>
          <w:rFonts w:ascii="Courier New" w:hAnsi="Courier New" w:cs="Courier New"/>
        </w:rPr>
        <w:t>left[</w:t>
      </w:r>
      <w:proofErr w:type="gramEnd"/>
      <w:r w:rsidRPr="00C47359">
        <w:rPr>
          <w:rFonts w:ascii="Courier New" w:hAnsi="Courier New" w:cs="Courier New"/>
        </w:rPr>
        <w:t xml:space="preserve"> 2^xe^{-2^x}\ln2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 \log_2{I} - </w:t>
      </w:r>
      <w:proofErr w:type="gramStart"/>
      <w:r w:rsidRPr="00C47359">
        <w:rPr>
          <w:rFonts w:ascii="Courier New" w:hAnsi="Courier New" w:cs="Courier New"/>
        </w:rPr>
        <w:t>avg(</w:t>
      </w:r>
      <w:proofErr w:type="gramEnd"/>
      <w:r w:rsidRPr="00C47359">
        <w:rPr>
          <w:rFonts w:ascii="Courier New" w:hAnsi="Courier New" w:cs="Courier New"/>
        </w:rPr>
        <w:t>\log_2{I}) \sim pdf \left[ e^{-(2^xe^{-\gamma})} 2^xe^{-\gamma}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&amp;= \log_2{I_1} - \log_2{I_2} \sim pdf \</w:t>
      </w:r>
      <w:proofErr w:type="gramStart"/>
      <w:r w:rsidRPr="00C47359">
        <w:rPr>
          <w:rFonts w:ascii="Courier New" w:hAnsi="Courier New" w:cs="Courier New"/>
        </w:rPr>
        <w:t>left[</w:t>
      </w:r>
      <w:proofErr w:type="gramEnd"/>
      <w:r w:rsidRPr="00C47359">
        <w:rPr>
          <w:rFonts w:ascii="Courier New" w:hAnsi="Courier New" w:cs="Courier New"/>
        </w:rPr>
        <w:t xml:space="preserve"> \frac{2^x}{(1+2^x)^2}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\mathbb{A} &amp;= </w:t>
      </w:r>
      <w:proofErr w:type="gramStart"/>
      <w:r w:rsidRPr="00C47359">
        <w:rPr>
          <w:rFonts w:ascii="Courier New" w:hAnsi="Courier New" w:cs="Courier New"/>
        </w:rPr>
        <w:t>avg(</w:t>
      </w:r>
      <w:proofErr w:type="gramEnd"/>
      <w:r w:rsidRPr="00C47359">
        <w:rPr>
          <w:rFonts w:ascii="Courier New" w:hAnsi="Courier New" w:cs="Courier New"/>
        </w:rPr>
        <w:t>\mathbb{L}) = -\gamma / \ln{2}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\mathbb{V} &amp;= </w:t>
      </w:r>
      <w:proofErr w:type="gramStart"/>
      <w:r w:rsidRPr="00C47359">
        <w:rPr>
          <w:rFonts w:ascii="Courier New" w:hAnsi="Courier New" w:cs="Courier New"/>
        </w:rPr>
        <w:t>var(</w:t>
      </w:r>
      <w:proofErr w:type="gramEnd"/>
      <w:r w:rsidRPr="00C47359">
        <w:rPr>
          <w:rFonts w:ascii="Courier New" w:hAnsi="Courier New" w:cs="Courier New"/>
        </w:rPr>
        <w:t>\mathbb{L}) = \frac{\pi^2}{6} \frac{1}{ \ln^2{2}}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\mathbb{E} &amp;= </w:t>
      </w:r>
      <w:proofErr w:type="gramStart"/>
      <w:r w:rsidRPr="00C47359">
        <w:rPr>
          <w:rFonts w:ascii="Courier New" w:hAnsi="Courier New" w:cs="Courier New"/>
        </w:rPr>
        <w:t>mse(</w:t>
      </w:r>
      <w:proofErr w:type="gramEnd"/>
      <w:r w:rsidRPr="00C47359">
        <w:rPr>
          <w:rFonts w:ascii="Courier New" w:hAnsi="Courier New" w:cs="Courier New"/>
        </w:rPr>
        <w:t xml:space="preserve">\mathbb{L}) = \frac{1}{\ln^2{2}}( \gamma^2 + \pi^2/6 ) = 4.1161 </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del w:id="309" w:author="N Vun" w:date="2013-03-04T00:01:00Z">
        <w:r w:rsidRPr="00C47359" w:rsidDel="00EB0213">
          <w:rPr>
            <w:rFonts w:ascii="Courier New" w:hAnsi="Courier New" w:cs="Courier New"/>
          </w:rPr>
          <w:delText>but also the</w:delText>
        </w:r>
      </w:del>
      <w:ins w:id="310" w:author="N Vun" w:date="2013-03-04T00:01:00Z">
        <w:r w:rsidR="00EB0213">
          <w:rPr>
            <w:rFonts w:ascii="Courier New" w:hAnsi="Courier New" w:cs="Courier New"/>
          </w:rPr>
          <w:t>The second is the</w:t>
        </w:r>
      </w:ins>
      <w:r w:rsidRPr="00C47359">
        <w:rPr>
          <w:rFonts w:ascii="Courier New" w:hAnsi="Courier New" w:cs="Courier New"/>
        </w:rPr>
        <w:t xml:space="preserve"> following well-known results for multi-look SAR, i.e. $d=1</w:t>
      </w:r>
      <w:proofErr w:type="gramStart"/>
      <w:r w:rsidRPr="00C47359">
        <w:rPr>
          <w:rFonts w:ascii="Courier New" w:hAnsi="Courier New" w:cs="Courier New"/>
        </w:rPr>
        <w:t>,L</w:t>
      </w:r>
      <w:proofErr w:type="gramEnd"/>
      <w:r w:rsidRPr="00C47359">
        <w:rPr>
          <w:rFonts w:ascii="Courier New" w:hAnsi="Courier New" w:cs="Courier New"/>
        </w:rPr>
        <w:t>&gt;1$:</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 x^{L-1} e^{-Lx/\bar{I}}}{\Gamma(L) \bar{I}^L}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N = \ln{I}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\frac{L^L}{\Gamma(L)} e^{L(x-\bar{N})-Le^{x-\bar{N}}}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Furthermore, the following </w:t>
      </w:r>
      <w:ins w:id="311" w:author="N Vun" w:date="2013-03-04T00:03:00Z">
        <w:r w:rsidR="00EB0213">
          <w:rPr>
            <w:rFonts w:ascii="Courier New" w:hAnsi="Courier New" w:cs="Courier New"/>
          </w:rPr>
          <w:t>derivations</w:t>
        </w:r>
      </w:ins>
      <w:del w:id="312" w:author="N Vun" w:date="2013-03-04T00:03:00Z">
        <w:r w:rsidRPr="00C47359" w:rsidDel="00EB0213">
          <w:rPr>
            <w:rFonts w:ascii="Courier New" w:hAnsi="Courier New" w:cs="Courier New"/>
          </w:rPr>
          <w:delText>results</w:delText>
        </w:r>
      </w:del>
      <w:r w:rsidRPr="00C47359">
        <w:rPr>
          <w:rFonts w:ascii="Courier New" w:hAnsi="Courier New" w:cs="Courier New"/>
        </w:rPr>
        <w:t xml:space="preserve"> for multi-look SAR data</w:t>
      </w:r>
      <w:del w:id="313" w:author="N Vun" w:date="2013-03-04T00:03:00Z">
        <w:r w:rsidRPr="00C47359" w:rsidDel="00EB0213">
          <w:rPr>
            <w:rFonts w:ascii="Courier New" w:hAnsi="Courier New" w:cs="Courier New"/>
          </w:rPr>
          <w:delText>,</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14" w:author="N Vun" w:date="2013-03-04T00:03:00Z">
        <w:r w:rsidRPr="00C47359" w:rsidDel="00EB0213">
          <w:rPr>
            <w:rFonts w:ascii="Courier New" w:hAnsi="Courier New" w:cs="Courier New"/>
          </w:rPr>
          <w:delText>which</w:delText>
        </w:r>
      </w:del>
      <w:r w:rsidRPr="00C47359">
        <w:rPr>
          <w:rFonts w:ascii="Courier New" w:hAnsi="Courier New" w:cs="Courier New"/>
        </w:rPr>
        <w:t xml:space="preserve"> </w:t>
      </w:r>
      <w:proofErr w:type="gramStart"/>
      <w:ins w:id="315" w:author="N Vun" w:date="2013-03-04T00:04:00Z">
        <w:r w:rsidR="00EB0213">
          <w:rPr>
            <w:rFonts w:ascii="Courier New" w:hAnsi="Courier New" w:cs="Courier New"/>
          </w:rPr>
          <w:t>show</w:t>
        </w:r>
        <w:proofErr w:type="gramEnd"/>
        <w:r w:rsidR="00EB0213">
          <w:rPr>
            <w:rFonts w:ascii="Courier New" w:hAnsi="Courier New" w:cs="Courier New"/>
          </w:rPr>
          <w:t xml:space="preserve"> that it </w:t>
        </w:r>
      </w:ins>
      <w:r w:rsidRPr="00C47359">
        <w:rPr>
          <w:rFonts w:ascii="Courier New" w:hAnsi="Courier New" w:cs="Courier New"/>
        </w:rPr>
        <w:t xml:space="preserve">can be thought of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either</w:t>
      </w:r>
      <w:proofErr w:type="gramEnd"/>
      <w:r w:rsidRPr="00C47359">
        <w:rPr>
          <w:rFonts w:ascii="Courier New" w:hAnsi="Courier New" w:cs="Courier New"/>
        </w:rPr>
        <w:t xml:space="preserve"> as extensions of the corresponding single-look SAR results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or</w:t>
      </w:r>
      <w:proofErr w:type="gramEnd"/>
      <w:r w:rsidRPr="00C47359">
        <w:rPr>
          <w:rFonts w:ascii="Courier New" w:hAnsi="Courier New" w:cs="Courier New"/>
        </w:rPr>
        <w:t xml:space="preserve"> as simple cases of the POLSAR results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are</w:t>
      </w:r>
      <w:proofErr w:type="gramEnd"/>
      <w:r w:rsidRPr="00C47359">
        <w:rPr>
          <w:rFonts w:ascii="Courier New" w:hAnsi="Courier New" w:cs="Courier New"/>
        </w:rPr>
        <w:t xml:space="preserve"> also derived as: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\mathbb{R} &amp;= \frac{I}{\bar{I}} \sim pdf \left[ \frac{ L^{L} x^{L-1} e^{-Lx}}{ \Gamma(L)} \label{eqn:multi_look_SAR_ratio_dist}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 \ln{I} - \ln{\bar{I}} \sim pdf \</w:t>
      </w:r>
      <w:proofErr w:type="gramStart"/>
      <w:r w:rsidRPr="00C47359">
        <w:rPr>
          <w:rFonts w:ascii="Courier New" w:hAnsi="Courier New" w:cs="Courier New"/>
        </w:rPr>
        <w:t>left[</w:t>
      </w:r>
      <w:proofErr w:type="gramEnd"/>
      <w:r w:rsidRPr="00C47359">
        <w:rPr>
          <w:rFonts w:ascii="Courier New" w:hAnsi="Courier New" w:cs="Courier New"/>
        </w:rPr>
        <w:t xml:space="preserve"> \frac{L^Le^{Lt-Le^t}}{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 \ln{I} - </w:t>
      </w:r>
      <w:proofErr w:type="gramStart"/>
      <w:r w:rsidRPr="00C47359">
        <w:rPr>
          <w:rFonts w:ascii="Courier New" w:hAnsi="Courier New" w:cs="Courier New"/>
        </w:rPr>
        <w:t>avg(</w:t>
      </w:r>
      <w:proofErr w:type="gramEnd"/>
      <w:r w:rsidRPr="00C47359">
        <w:rPr>
          <w:rFonts w:ascii="Courier New" w:hAnsi="Courier New" w:cs="Courier New"/>
        </w:rPr>
        <w:t>\ln{I}) \sim pdf \left[ \frac{e^{L[x-\psi^0(L)]-e^{[x-\psi^0(L)]}}}{\Gamma(L)}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&amp;= \ln{I_1} - \ln{I_2} \sim pdf \</w:t>
      </w:r>
      <w:proofErr w:type="gramStart"/>
      <w:r w:rsidRPr="00C47359">
        <w:rPr>
          <w:rFonts w:ascii="Courier New" w:hAnsi="Courier New" w:cs="Courier New"/>
        </w:rPr>
        <w:t>left[</w:t>
      </w:r>
      <w:proofErr w:type="gramEnd"/>
      <w:r w:rsidRPr="00C47359">
        <w:rPr>
          <w:rFonts w:ascii="Courier New" w:hAnsi="Courier New" w:cs="Courier New"/>
        </w:rPr>
        <w:t xml:space="preserve"> \frac{e^{x}}{(1+e^x)^{2}}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\mathbb{A} &amp;= </w:t>
      </w:r>
      <w:proofErr w:type="gramStart"/>
      <w:r w:rsidRPr="00C47359">
        <w:rPr>
          <w:rFonts w:ascii="Courier New" w:hAnsi="Courier New" w:cs="Courier New"/>
        </w:rPr>
        <w:t>avg(</w:t>
      </w:r>
      <w:proofErr w:type="gramEnd"/>
      <w:r w:rsidRPr="00C47359">
        <w:rPr>
          <w:rFonts w:ascii="Courier New" w:hAnsi="Courier New" w:cs="Courier New"/>
        </w:rPr>
        <w:t>\mathbb{L}) = \psi^0(L) - \ln{L}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\mathbb{V} &amp;= </w:t>
      </w:r>
      <w:proofErr w:type="gramStart"/>
      <w:r w:rsidRPr="00C47359">
        <w:rPr>
          <w:rFonts w:ascii="Courier New" w:hAnsi="Courier New" w:cs="Courier New"/>
        </w:rPr>
        <w:t>var(</w:t>
      </w:r>
      <w:proofErr w:type="gramEnd"/>
      <w:r w:rsidRPr="00C47359">
        <w:rPr>
          <w:rFonts w:ascii="Courier New" w:hAnsi="Courier New" w:cs="Courier New"/>
        </w:rPr>
        <w:t>\mathbb{L}) = \psi^1(L)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\mathbb{E} &amp;= </w:t>
      </w:r>
      <w:proofErr w:type="gramStart"/>
      <w:r w:rsidRPr="00C47359">
        <w:rPr>
          <w:rFonts w:ascii="Courier New" w:hAnsi="Courier New" w:cs="Courier New"/>
        </w:rPr>
        <w:t>mse(</w:t>
      </w:r>
      <w:proofErr w:type="gramEnd"/>
      <w:r w:rsidRPr="00C47359">
        <w:rPr>
          <w:rFonts w:ascii="Courier New" w:hAnsi="Courier New" w:cs="Courier New"/>
        </w:rPr>
        <w:t>\mathbb{L}) = \left[ \psi^0(L) - \ln{L} \right]^2 + \psi^1(L)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\end{align*}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This newly derived models</w:t>
      </w:r>
      <w:proofErr w:type="gramEnd"/>
      <w:r w:rsidRPr="00C47359">
        <w:rPr>
          <w:rFonts w:ascii="Courier New" w:hAnsi="Courier New" w:cs="Courier New"/>
        </w:rPr>
        <w:t xml:space="preserve"> for multi-look SAR data can also be validated against real-life data.</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\ref{fig:verify_multi_look_SAR_dispersion_contrast_models} presents the </w:t>
      </w:r>
      <w:del w:id="316" w:author="N Vun" w:date="2013-03-04T00:05:00Z">
        <w:r w:rsidRPr="00C47359" w:rsidDel="00EB0213">
          <w:rPr>
            <w:rFonts w:ascii="Courier New" w:hAnsi="Courier New" w:cs="Courier New"/>
          </w:rPr>
          <w:delText xml:space="preserve">the </w:delText>
        </w:r>
      </w:del>
      <w:r w:rsidRPr="00C47359">
        <w:rPr>
          <w:rFonts w:ascii="Courier New" w:hAnsi="Courier New" w:cs="Courier New"/>
        </w:rPr>
        <w:t>results of an experiment carried out for the stated purpose.</w:t>
      </w:r>
    </w:p>
    <w:p w:rsidR="0098554E" w:rsidRPr="00C47359" w:rsidRDefault="0098554E" w:rsidP="00C47359">
      <w:pPr>
        <w:pStyle w:val="PlainText"/>
        <w:rPr>
          <w:rFonts w:ascii="Courier New" w:hAnsi="Courier New" w:cs="Courier New"/>
        </w:rPr>
      </w:pPr>
      <w:r w:rsidRPr="00C47359">
        <w:rPr>
          <w:rFonts w:ascii="Courier New" w:hAnsi="Courier New" w:cs="Courier New"/>
        </w:rPr>
        <w:t>In the experiment the intensity of a single-channel SAR data (HH) for a homogeneous area in the AIRSAR Flevoland dataset is extracted.</w:t>
      </w:r>
    </w:p>
    <w:p w:rsidR="0098554E" w:rsidRPr="00C47359" w:rsidRDefault="0098554E" w:rsidP="00C47359">
      <w:pPr>
        <w:pStyle w:val="PlainText"/>
        <w:rPr>
          <w:rFonts w:ascii="Courier New" w:hAnsi="Courier New" w:cs="Courier New"/>
        </w:rPr>
      </w:pPr>
      <w:del w:id="317" w:author="N Vun" w:date="2013-03-04T00:07:00Z">
        <w:r w:rsidRPr="00C47359" w:rsidDel="00072514">
          <w:rPr>
            <w:rFonts w:ascii="Courier New" w:hAnsi="Courier New" w:cs="Courier New"/>
          </w:rPr>
          <w:delText>Then the</w:delText>
        </w:r>
      </w:del>
      <w:ins w:id="318" w:author="N Vun" w:date="2013-03-04T00:07:00Z">
        <w:r w:rsidR="00072514">
          <w:rPr>
            <w:rFonts w:ascii="Courier New" w:hAnsi="Courier New" w:cs="Courier New"/>
          </w:rPr>
          <w:t>The</w:t>
        </w:r>
      </w:ins>
      <w:r w:rsidRPr="00C47359">
        <w:rPr>
          <w:rFonts w:ascii="Courier New" w:hAnsi="Courier New" w:cs="Courier New"/>
        </w:rPr>
        <w:t xml:space="preserve"> </w:t>
      </w:r>
      <w:proofErr w:type="gramStart"/>
      <w:r w:rsidRPr="00C47359">
        <w:rPr>
          <w:rFonts w:ascii="Courier New" w:hAnsi="Courier New" w:cs="Courier New"/>
        </w:rPr>
        <w:t xml:space="preserve">histograms for the log-distance and </w:t>
      </w:r>
      <w:del w:id="319" w:author="N Vun" w:date="2013-03-04T00:07:00Z">
        <w:r w:rsidRPr="00C47359" w:rsidDel="00072514">
          <w:rPr>
            <w:rFonts w:ascii="Courier New" w:hAnsi="Courier New" w:cs="Courier New"/>
          </w:rPr>
          <w:delText xml:space="preserve">and </w:delText>
        </w:r>
      </w:del>
      <w:r w:rsidRPr="00C47359">
        <w:rPr>
          <w:rFonts w:ascii="Courier New" w:hAnsi="Courier New" w:cs="Courier New"/>
        </w:rPr>
        <w:t>contrast is</w:t>
      </w:r>
      <w:proofErr w:type="gramEnd"/>
      <w:r w:rsidRPr="00C47359">
        <w:rPr>
          <w:rFonts w:ascii="Courier New" w:hAnsi="Courier New" w:cs="Courier New"/>
        </w:rPr>
        <w:t xml:space="preserve"> </w:t>
      </w:r>
      <w:ins w:id="320" w:author="N Vun" w:date="2013-03-04T00:07:00Z">
        <w:r w:rsidR="00072514">
          <w:rPr>
            <w:rFonts w:ascii="Courier New" w:hAnsi="Courier New" w:cs="Courier New"/>
          </w:rPr>
          <w:t xml:space="preserve">then </w:t>
        </w:r>
      </w:ins>
      <w:r w:rsidRPr="00C47359">
        <w:rPr>
          <w:rFonts w:ascii="Courier New" w:hAnsi="Courier New" w:cs="Courier New"/>
        </w:rPr>
        <w:t>plotted against the theoretical PDF given above.</w:t>
      </w:r>
    </w:p>
    <w:p w:rsidR="0098554E" w:rsidRPr="00C47359" w:rsidDel="00072514" w:rsidRDefault="0098554E" w:rsidP="00C47359">
      <w:pPr>
        <w:pStyle w:val="PlainText"/>
        <w:rPr>
          <w:del w:id="321" w:author="N Vun" w:date="2013-03-04T00:10:00Z"/>
          <w:rFonts w:ascii="Courier New" w:hAnsi="Courier New" w:cs="Courier New"/>
        </w:rPr>
      </w:pPr>
      <w:del w:id="322" w:author="N Vun" w:date="2013-03-04T00:09:00Z">
        <w:r w:rsidRPr="00C47359" w:rsidDel="00072514">
          <w:rPr>
            <w:rFonts w:ascii="Courier New" w:hAnsi="Courier New" w:cs="Courier New"/>
          </w:rPr>
          <w:delText>The</w:delText>
        </w:r>
      </w:del>
      <w:r w:rsidRPr="00C47359">
        <w:rPr>
          <w:rFonts w:ascii="Courier New" w:hAnsi="Courier New" w:cs="Courier New"/>
        </w:rPr>
        <w:t xml:space="preserve"> </w:t>
      </w:r>
      <w:ins w:id="323" w:author="N Vun" w:date="2013-03-04T00:09:00Z">
        <w:r w:rsidR="00072514">
          <w:rPr>
            <w:rFonts w:ascii="Courier New" w:hAnsi="Courier New" w:cs="Courier New"/>
          </w:rPr>
          <w:t>The plot is obtained wit</w:t>
        </w:r>
      </w:ins>
      <w:ins w:id="324" w:author="N Vun" w:date="2013-03-04T00:10:00Z">
        <w:r w:rsidR="00072514">
          <w:rPr>
            <w:rFonts w:ascii="Courier New" w:hAnsi="Courier New" w:cs="Courier New"/>
          </w:rPr>
          <w:t>h</w:t>
        </w:r>
      </w:ins>
      <w:ins w:id="325" w:author="N Vun" w:date="2013-03-04T00:09:00Z">
        <w:r w:rsidR="00072514">
          <w:rPr>
            <w:rFonts w:ascii="Courier New" w:hAnsi="Courier New" w:cs="Courier New"/>
          </w:rPr>
          <w:t xml:space="preserve"> </w:t>
        </w:r>
      </w:ins>
      <w:r w:rsidRPr="00C47359">
        <w:rPr>
          <w:rFonts w:ascii="Courier New" w:hAnsi="Courier New" w:cs="Courier New"/>
        </w:rPr>
        <w:t xml:space="preserve">ENL </w:t>
      </w:r>
      <w:del w:id="326" w:author="N Vun" w:date="2013-03-04T00:10:00Z">
        <w:r w:rsidRPr="00C47359" w:rsidDel="00072514">
          <w:rPr>
            <w:rFonts w:ascii="Courier New" w:hAnsi="Courier New" w:cs="Courier New"/>
          </w:rPr>
          <w:delText xml:space="preserve">is </w:delText>
        </w:r>
      </w:del>
      <w:r w:rsidRPr="00C47359">
        <w:rPr>
          <w:rFonts w:ascii="Courier New" w:hAnsi="Courier New" w:cs="Courier New"/>
        </w:rPr>
        <w:t>set to the nominal number</w:t>
      </w:r>
      <w:ins w:id="327" w:author="N Vun" w:date="2013-03-04T00:10:00Z">
        <w:r w:rsidR="00072514">
          <w:rPr>
            <w:rFonts w:ascii="Courier New" w:hAnsi="Courier New" w:cs="Courier New"/>
          </w:rPr>
          <w:t xml:space="preserve"> (value?)</w:t>
        </w:r>
      </w:ins>
      <w:r w:rsidRPr="00C47359">
        <w:rPr>
          <w:rFonts w:ascii="Courier New" w:hAnsi="Courier New" w:cs="Courier New"/>
        </w:rPr>
        <w:t xml:space="preserve"> of 4</w:t>
      </w:r>
      <w:ins w:id="328" w:author="N Vun" w:date="2013-03-04T00:10:00Z">
        <w:r w:rsidR="00072514">
          <w:rPr>
            <w:rFonts w:ascii="Courier New" w:hAnsi="Courier New" w:cs="Courier New"/>
          </w:rPr>
          <w:t xml:space="preserve">, and </w:t>
        </w:r>
      </w:ins>
      <w:del w:id="329" w:author="N Vun" w:date="2013-03-04T00:10:00Z">
        <w:r w:rsidRPr="00C47359" w:rsidDel="00072514">
          <w:rPr>
            <w:rFonts w:ascii="Courier New" w:hAnsi="Courier New" w:cs="Courier New"/>
          </w:rPr>
          <w:delText>.</w:delText>
        </w:r>
      </w:del>
    </w:p>
    <w:p w:rsidR="0098554E" w:rsidRPr="00C47359" w:rsidRDefault="0098554E" w:rsidP="00C47359">
      <w:pPr>
        <w:pStyle w:val="PlainText"/>
        <w:rPr>
          <w:rFonts w:ascii="Courier New" w:hAnsi="Courier New" w:cs="Courier New"/>
        </w:rPr>
      </w:pPr>
      <w:del w:id="330" w:author="N Vun" w:date="2013-03-04T00:10:00Z">
        <w:r w:rsidRPr="00C47359" w:rsidDel="00072514">
          <w:rPr>
            <w:rFonts w:ascii="Courier New" w:hAnsi="Courier New" w:cs="Courier New"/>
          </w:rPr>
          <w:delText>And</w:delText>
        </w:r>
      </w:del>
      <w:r w:rsidRPr="00C47359">
        <w:rPr>
          <w:rFonts w:ascii="Courier New" w:hAnsi="Courier New" w:cs="Courier New"/>
        </w:rPr>
        <w:t xml:space="preserve"> </w:t>
      </w:r>
      <w:proofErr w:type="gramStart"/>
      <w:r w:rsidRPr="00C47359">
        <w:rPr>
          <w:rFonts w:ascii="Courier New" w:hAnsi="Courier New" w:cs="Courier New"/>
        </w:rPr>
        <w:t>good</w:t>
      </w:r>
      <w:proofErr w:type="gramEnd"/>
      <w:r w:rsidRPr="00C47359">
        <w:rPr>
          <w:rFonts w:ascii="Courier New" w:hAnsi="Courier New" w:cs="Courier New"/>
        </w:rPr>
        <w:t xml:space="preserve"> visual match is apparent in the final results.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\subfloat[verify multi-look SAR log-distance</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\epsffile{images/verify_multi_look_sar_dispersion_pdf.eps}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\label{multi_look_dispersion}</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\subfloat[verify multi-look SAR contrast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\epsffile{images/verify_multi_look_sar_contrast_pdf.eps}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ab/>
        <w:t>}</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\caption{Multi-Look SAR dispersion and contrast: modelled response matches very well with real-life captured data.}</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\label{fig:verify_multi_look_SAR_dispersion_contrast_models}</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\section{Handling certain discrepancy between the theoretical model and pratical data}</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\label{sec:improve_the_match_bw_theory_practice}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Even though the </w:t>
      </w:r>
      <w:del w:id="331" w:author="N Vun" w:date="2013-03-04T00:13:00Z">
        <w:r w:rsidRPr="00C47359" w:rsidDel="00072514">
          <w:rPr>
            <w:rFonts w:ascii="Courier New" w:hAnsi="Courier New" w:cs="Courier New"/>
          </w:rPr>
          <w:delText>i</w:delText>
        </w:r>
      </w:del>
      <w:del w:id="332" w:author="N Vun" w:date="2013-03-04T00:11:00Z">
        <w:r w:rsidRPr="00C47359" w:rsidDel="00072514">
          <w:rPr>
            <w:rFonts w:ascii="Courier New" w:hAnsi="Courier New" w:cs="Courier New"/>
          </w:rPr>
          <w:delText>nitial</w:delText>
        </w:r>
      </w:del>
      <w:r w:rsidRPr="00C47359">
        <w:rPr>
          <w:rFonts w:ascii="Courier New" w:hAnsi="Courier New" w:cs="Courier New"/>
        </w:rPr>
        <w:t xml:space="preserve"> assumptions </w:t>
      </w:r>
      <w:del w:id="333" w:author="N Vun" w:date="2013-03-04T00:11:00Z">
        <w:r w:rsidRPr="00C47359" w:rsidDel="00072514">
          <w:rPr>
            <w:rFonts w:ascii="Courier New" w:hAnsi="Courier New" w:cs="Courier New"/>
          </w:rPr>
          <w:delText xml:space="preserve">for </w:delText>
        </w:r>
      </w:del>
      <w:ins w:id="334" w:author="N Vun" w:date="2013-03-04T00:11:00Z">
        <w:r w:rsidR="00072514">
          <w:rPr>
            <w:rFonts w:ascii="Courier New" w:hAnsi="Courier New" w:cs="Courier New"/>
          </w:rPr>
          <w:t>used in</w:t>
        </w:r>
        <w:r w:rsidR="00072514" w:rsidRPr="00C47359">
          <w:rPr>
            <w:rFonts w:ascii="Courier New" w:hAnsi="Courier New" w:cs="Courier New"/>
          </w:rPr>
          <w:t xml:space="preserve"> </w:t>
        </w:r>
      </w:ins>
      <w:r w:rsidRPr="00C47359">
        <w:rPr>
          <w:rFonts w:ascii="Courier New" w:hAnsi="Courier New" w:cs="Courier New"/>
        </w:rPr>
        <w:t xml:space="preserve">the proposed theory is intentionally kept to minimal,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like</w:t>
      </w:r>
      <w:proofErr w:type="gramEnd"/>
      <w:r w:rsidRPr="00C47359">
        <w:rPr>
          <w:rFonts w:ascii="Courier New" w:hAnsi="Courier New" w:cs="Courier New"/>
        </w:rPr>
        <w:t xml:space="preserve"> all other similar models, the proposed model in this paper is built upon certain presumptions.</w:t>
      </w:r>
    </w:p>
    <w:p w:rsidR="0098554E" w:rsidRPr="00C47359" w:rsidRDefault="0098554E" w:rsidP="00C47359">
      <w:pPr>
        <w:pStyle w:val="PlainText"/>
        <w:rPr>
          <w:rFonts w:ascii="Courier New" w:hAnsi="Courier New" w:cs="Courier New"/>
        </w:rPr>
      </w:pPr>
      <w:r w:rsidRPr="00C47359">
        <w:rPr>
          <w:rFonts w:ascii="Courier New" w:hAnsi="Courier New" w:cs="Courier New"/>
        </w:rPr>
        <w:t>Practical conditions however may not always satisfy these prerequisites.</w:t>
      </w:r>
    </w:p>
    <w:p w:rsidR="0098554E" w:rsidRPr="00C47359" w:rsidRDefault="0098554E" w:rsidP="00C47359">
      <w:pPr>
        <w:pStyle w:val="PlainText"/>
        <w:rPr>
          <w:rFonts w:ascii="Courier New" w:hAnsi="Courier New" w:cs="Courier New"/>
        </w:rPr>
      </w:pPr>
      <w:r w:rsidRPr="00C47359">
        <w:rPr>
          <w:rFonts w:ascii="Courier New" w:hAnsi="Courier New" w:cs="Courier New"/>
        </w:rPr>
        <w:t>In this section, certain gaps between the conditions found in practical real-life data and the theoretical assumptions are discussed.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And it is shown that: the theoretical model proposed can </w:t>
      </w:r>
      <w:del w:id="335" w:author="N Vun" w:date="2013-03-04T00:12:00Z">
        <w:r w:rsidRPr="00C47359" w:rsidDel="00072514">
          <w:rPr>
            <w:rFonts w:ascii="Courier New" w:hAnsi="Courier New" w:cs="Courier New"/>
          </w:rPr>
          <w:delText xml:space="preserve">handle </w:delText>
        </w:r>
      </w:del>
      <w:ins w:id="336" w:author="N Vun" w:date="2013-03-04T00:12:00Z">
        <w:r w:rsidR="00072514">
          <w:rPr>
            <w:rFonts w:ascii="Courier New" w:hAnsi="Courier New" w:cs="Courier New"/>
          </w:rPr>
          <w:t>apply to</w:t>
        </w:r>
        <w:r w:rsidR="00072514" w:rsidRPr="00C47359">
          <w:rPr>
            <w:rFonts w:ascii="Courier New" w:hAnsi="Courier New" w:cs="Courier New"/>
          </w:rPr>
          <w:t xml:space="preserve"> </w:t>
        </w:r>
      </w:ins>
      <w:r w:rsidRPr="00C47359">
        <w:rPr>
          <w:rFonts w:ascii="Courier New" w:hAnsi="Courier New" w:cs="Courier New"/>
        </w:rPr>
        <w:t>the practical data, even when these ``</w:t>
      </w:r>
      <w:proofErr w:type="gramStart"/>
      <w:r w:rsidRPr="00C47359">
        <w:rPr>
          <w:rFonts w:ascii="Courier New" w:hAnsi="Courier New" w:cs="Courier New"/>
        </w:rPr>
        <w:t>imperfections''  are</w:t>
      </w:r>
      <w:proofErr w:type="gramEnd"/>
      <w:r w:rsidRPr="00C47359">
        <w:rPr>
          <w:rFonts w:ascii="Courier New" w:hAnsi="Courier New" w:cs="Courier New"/>
        </w:rPr>
        <w:t xml:space="preserve"> taken into account.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There are two main ``imperfections'' that are usually found in practical POLSAR data with reference to the theoretical model.</w:t>
      </w:r>
    </w:p>
    <w:p w:rsidR="0098554E" w:rsidRPr="00C47359" w:rsidRDefault="0098554E" w:rsidP="00C47359">
      <w:pPr>
        <w:pStyle w:val="PlainText"/>
        <w:rPr>
          <w:rFonts w:ascii="Courier New" w:hAnsi="Courier New" w:cs="Courier New"/>
        </w:rPr>
      </w:pPr>
      <w:r w:rsidRPr="00C47359">
        <w:rPr>
          <w:rFonts w:ascii="Courier New" w:hAnsi="Courier New" w:cs="Courier New"/>
        </w:rPr>
        <w:t>The first is the mutually independent assumption for each component in the POLSAR target vector $s$.</w:t>
      </w:r>
    </w:p>
    <w:p w:rsidR="0098554E" w:rsidRPr="00C47359" w:rsidRDefault="0098554E" w:rsidP="00C47359">
      <w:pPr>
        <w:pStyle w:val="PlainText"/>
        <w:rPr>
          <w:rFonts w:ascii="Courier New" w:hAnsi="Courier New" w:cs="Courier New"/>
        </w:rPr>
      </w:pPr>
      <w:del w:id="337" w:author="N Vun" w:date="2013-03-04T00:14:00Z">
        <w:r w:rsidRPr="00C47359" w:rsidDel="00072514">
          <w:rPr>
            <w:rFonts w:ascii="Courier New" w:hAnsi="Courier New" w:cs="Courier New"/>
          </w:rPr>
          <w:delText>Practically h</w:delText>
        </w:r>
      </w:del>
      <w:ins w:id="338" w:author="N Vun" w:date="2013-03-04T00:14:00Z">
        <w:r w:rsidR="00072514">
          <w:rPr>
            <w:rFonts w:ascii="Courier New" w:hAnsi="Courier New" w:cs="Courier New"/>
          </w:rPr>
          <w:t>H</w:t>
        </w:r>
      </w:ins>
      <w:r w:rsidRPr="00C47359">
        <w:rPr>
          <w:rFonts w:ascii="Courier New" w:hAnsi="Courier New" w:cs="Courier New"/>
        </w:rPr>
        <w:t>owever high correlation is routinely observ</w:t>
      </w:r>
      <w:ins w:id="339" w:author="N Vun" w:date="2013-03-04T00:15:00Z">
        <w:r w:rsidR="00072514">
          <w:rPr>
            <w:rFonts w:ascii="Courier New" w:hAnsi="Courier New" w:cs="Courier New"/>
          </w:rPr>
          <w:t>ed in practice</w:t>
        </w:r>
      </w:ins>
      <w:del w:id="340" w:author="N Vun" w:date="2013-03-04T00:14:00Z">
        <w:r w:rsidRPr="00C47359" w:rsidDel="00072514">
          <w:rPr>
            <w:rFonts w:ascii="Courier New" w:hAnsi="Courier New" w:cs="Courier New"/>
          </w:rPr>
          <w:delText>able</w:delText>
        </w:r>
      </w:del>
      <w:r w:rsidRPr="00C47359">
        <w:rPr>
          <w:rFonts w:ascii="Courier New" w:hAnsi="Courier New" w:cs="Courier New"/>
        </w:rPr>
        <w:t xml:space="preserve"> between the POLSAR data components,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specifically</w:t>
      </w:r>
      <w:proofErr w:type="gramEnd"/>
      <w:r w:rsidRPr="00C47359">
        <w:rPr>
          <w:rFonts w:ascii="Courier New" w:hAnsi="Courier New" w:cs="Courier New"/>
        </w:rPr>
        <w:t xml:space="preserve"> between $S_{hh}$ and $S_{vv}$.</w:t>
      </w:r>
    </w:p>
    <w:p w:rsidR="0098554E" w:rsidRPr="00C47359" w:rsidRDefault="0098554E" w:rsidP="00C47359">
      <w:pPr>
        <w:pStyle w:val="PlainText"/>
        <w:rPr>
          <w:rFonts w:ascii="Courier New" w:hAnsi="Courier New" w:cs="Courier New"/>
        </w:rPr>
      </w:pPr>
      <w:r w:rsidRPr="00C47359">
        <w:rPr>
          <w:rFonts w:ascii="Courier New" w:hAnsi="Courier New" w:cs="Courier New"/>
        </w:rPr>
        <w:t>This phenomena also presents in our AIRSAR dataset, where $\Sigma_v = avg(C_v) = \begin{vmatrix} 0.0084 &amp; 1 \cdot 10^{-6} + 4 \cdot 10^{-4} i &amp; 0.0071 - 0.0017 i \\ 1 \cdot 10^{-6} - 4 \cdot 10^{-4} i &amp; 0.0017 &amp; -3 \cdot 10^{-4} - 2 \cdot 10^{-4} i \\ 0.0071 + 0.0017 i &amp; -3 \cdot 10^{-4} + 2 \cdot 10^{-4} i &amp; 0.0122 \end{vmatrix}$.</w:t>
      </w:r>
      <w:ins w:id="341" w:author="N Vun" w:date="2013-03-04T00:15:00Z">
        <w:r w:rsidR="00072514">
          <w:rPr>
            <w:rFonts w:ascii="Courier New" w:hAnsi="Courier New" w:cs="Courier New"/>
          </w:rPr>
          <w:t xml:space="preserve">  (Check formatting in paper)</w:t>
        </w:r>
      </w:ins>
    </w:p>
    <w:p w:rsidR="0098554E" w:rsidRPr="00C47359" w:rsidRDefault="0098554E" w:rsidP="00C47359">
      <w:pPr>
        <w:pStyle w:val="PlainText"/>
        <w:rPr>
          <w:rFonts w:ascii="Courier New" w:hAnsi="Courier New" w:cs="Courier New"/>
        </w:rPr>
      </w:pPr>
      <w:r w:rsidRPr="00C47359">
        <w:rPr>
          <w:rFonts w:ascii="Courier New" w:hAnsi="Courier New" w:cs="Courier New"/>
        </w:rPr>
        <w:t>Despite the mismatch,</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astute</w:t>
      </w:r>
      <w:proofErr w:type="gramEnd"/>
      <w:r w:rsidRPr="00C47359">
        <w:rPr>
          <w:rFonts w:ascii="Courier New" w:hAnsi="Courier New" w:cs="Courier New"/>
        </w:rPr>
        <w:t xml:space="preserve"> reader would </w:t>
      </w:r>
      <w:ins w:id="342" w:author="N Vun" w:date="2013-03-04T00:16:00Z">
        <w:r w:rsidR="00072514">
          <w:rPr>
            <w:rFonts w:ascii="Courier New" w:hAnsi="Courier New" w:cs="Courier New"/>
          </w:rPr>
          <w:t xml:space="preserve">have </w:t>
        </w:r>
      </w:ins>
      <w:del w:id="343" w:author="N Vun" w:date="2013-03-04T00:16:00Z">
        <w:r w:rsidRPr="00C47359" w:rsidDel="00072514">
          <w:rPr>
            <w:rFonts w:ascii="Courier New" w:hAnsi="Courier New" w:cs="Courier New"/>
          </w:rPr>
          <w:delText>probably</w:delText>
        </w:r>
      </w:del>
      <w:r w:rsidRPr="00C47359">
        <w:rPr>
          <w:rFonts w:ascii="Courier New" w:hAnsi="Courier New" w:cs="Courier New"/>
        </w:rPr>
        <w:t xml:space="preserve"> notice</w:t>
      </w:r>
      <w:ins w:id="344" w:author="N Vun" w:date="2013-03-04T00:16:00Z">
        <w:r w:rsidR="00072514">
          <w:rPr>
            <w:rFonts w:ascii="Courier New" w:hAnsi="Courier New" w:cs="Courier New"/>
          </w:rPr>
          <w:t>d</w:t>
        </w:r>
      </w:ins>
      <w:r w:rsidRPr="00C47359">
        <w:rPr>
          <w:rFonts w:ascii="Courier New" w:hAnsi="Courier New" w:cs="Courier New"/>
        </w:rPr>
        <w:t xml:space="preserve"> that the proposed model apparently still valid under such condition as evidenced by the part-pol (HH-VV) and full-pol plots in Figs. \ref{fig:verify_polsar_2x2_simulation_dispersion_contrast} to \</w:t>
      </w:r>
      <w:proofErr w:type="gramStart"/>
      <w:r w:rsidRPr="00C47359">
        <w:rPr>
          <w:rFonts w:ascii="Courier New" w:hAnsi="Courier New" w:cs="Courier New"/>
        </w:rPr>
        <w:t>ref{</w:t>
      </w:r>
      <w:proofErr w:type="gramEnd"/>
      <w:r w:rsidRPr="00C47359">
        <w:rPr>
          <w:rFonts w:ascii="Courier New" w:hAnsi="Courier New" w:cs="Courier New"/>
        </w:rPr>
        <w:t>fig:verify_polsar_2x2_simulation_det}.</w:t>
      </w:r>
    </w:p>
    <w:p w:rsidR="0098554E" w:rsidRPr="00C47359" w:rsidRDefault="0098554E" w:rsidP="00C47359">
      <w:pPr>
        <w:pStyle w:val="PlainText"/>
        <w:rPr>
          <w:rFonts w:ascii="Courier New" w:hAnsi="Courier New" w:cs="Courier New"/>
        </w:rPr>
      </w:pPr>
      <w:r w:rsidRPr="00C47359">
        <w:rPr>
          <w:rFonts w:ascii="Courier New" w:hAnsi="Courier New" w:cs="Courier New"/>
        </w:rPr>
        <w:t>This suggests that the proposed model is also applicable on correlated POLSAR components,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45" w:author="N Vun" w:date="2013-03-04T00:17:00Z">
        <w:r w:rsidRPr="00C47359" w:rsidDel="00072514">
          <w:rPr>
            <w:rFonts w:ascii="Courier New" w:hAnsi="Courier New" w:cs="Courier New"/>
          </w:rPr>
          <w:delText xml:space="preserve">eventhough </w:delText>
        </w:r>
      </w:del>
      <w:proofErr w:type="gramStart"/>
      <w:ins w:id="346" w:author="N Vun" w:date="2013-03-04T00:17:00Z">
        <w:r w:rsidR="00072514">
          <w:rPr>
            <w:rFonts w:ascii="Courier New" w:hAnsi="Courier New" w:cs="Courier New"/>
          </w:rPr>
          <w:t>although</w:t>
        </w:r>
        <w:proofErr w:type="gramEnd"/>
        <w:r w:rsidR="00072514" w:rsidRPr="00C47359">
          <w:rPr>
            <w:rFonts w:ascii="Courier New" w:hAnsi="Courier New" w:cs="Courier New"/>
          </w:rPr>
          <w:t xml:space="preserve"> </w:t>
        </w:r>
      </w:ins>
      <w:r w:rsidRPr="00C47359">
        <w:rPr>
          <w:rFonts w:ascii="Courier New" w:hAnsi="Courier New" w:cs="Courier New"/>
        </w:rPr>
        <w:t xml:space="preserve">a full </w:t>
      </w:r>
      <w:del w:id="347" w:author="N Vun" w:date="2013-03-04T00:17:00Z">
        <w:r w:rsidRPr="00C47359" w:rsidDel="00072514">
          <w:rPr>
            <w:rFonts w:ascii="Courier New" w:hAnsi="Courier New" w:cs="Courier New"/>
          </w:rPr>
          <w:delText>explaination</w:delText>
        </w:r>
      </w:del>
      <w:ins w:id="348" w:author="N Vun" w:date="2013-03-04T00:17:00Z">
        <w:r w:rsidR="00072514" w:rsidRPr="00C47359">
          <w:rPr>
            <w:rFonts w:ascii="Courier New" w:hAnsi="Courier New" w:cs="Courier New"/>
          </w:rPr>
          <w:t>explanation</w:t>
        </w:r>
      </w:ins>
      <w:r w:rsidRPr="00C47359">
        <w:rPr>
          <w:rFonts w:ascii="Courier New" w:hAnsi="Courier New" w:cs="Courier New"/>
        </w:rPr>
        <w:t xml:space="preserve"> for this</w:t>
      </w:r>
      <w:del w:id="349" w:author="N Vun" w:date="2013-03-04T00:17:00Z">
        <w:r w:rsidRPr="00C47359" w:rsidDel="00072514">
          <w:rPr>
            <w:rFonts w:ascii="Courier New" w:hAnsi="Courier New" w:cs="Courier New"/>
          </w:rPr>
          <w:delText xml:space="preserve">, however, </w:delText>
        </w:r>
      </w:del>
      <w:r w:rsidRPr="00C47359">
        <w:rPr>
          <w:rFonts w:ascii="Courier New" w:hAnsi="Courier New" w:cs="Courier New"/>
        </w:rPr>
        <w:t>is outside the scope of this paper.</w:t>
      </w:r>
      <w:ins w:id="350" w:author="N Vun" w:date="2013-03-04T00:17:00Z">
        <w:r w:rsidR="00072514">
          <w:rPr>
            <w:rFonts w:ascii="Courier New" w:hAnsi="Courier New" w:cs="Courier New"/>
          </w:rPr>
          <w:t xml:space="preserve"> (Is there a reference to this full explanation?)</w:t>
        </w:r>
      </w:ins>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Another assumption of the model (for both SAR and POLSAR) is that the samples are statistically independent </w:t>
      </w:r>
      <w:del w:id="351" w:author="N Vun" w:date="2013-03-04T00:18:00Z">
        <w:r w:rsidRPr="00C47359" w:rsidDel="003D25F1">
          <w:rPr>
            <w:rFonts w:ascii="Courier New" w:hAnsi="Courier New" w:cs="Courier New"/>
          </w:rPr>
          <w:delText xml:space="preserve">to </w:delText>
        </w:r>
      </w:del>
      <w:ins w:id="352" w:author="N Vun" w:date="2013-03-04T00:18:00Z">
        <w:r w:rsidR="003D25F1">
          <w:rPr>
            <w:rFonts w:ascii="Courier New" w:hAnsi="Courier New" w:cs="Courier New"/>
          </w:rPr>
          <w:t>of</w:t>
        </w:r>
        <w:r w:rsidR="003D25F1" w:rsidRPr="00C47359">
          <w:rPr>
            <w:rFonts w:ascii="Courier New" w:hAnsi="Courier New" w:cs="Courier New"/>
          </w:rPr>
          <w:t xml:space="preserve"> </w:t>
        </w:r>
      </w:ins>
      <w:r w:rsidRPr="00C47359">
        <w:rPr>
          <w:rFonts w:ascii="Courier New" w:hAnsi="Courier New" w:cs="Courier New"/>
        </w:rPr>
        <w:t>each other.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is a reasonable assumption given that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transmission and receipt of analog signals are done independently for each radar pulse, i.e. for each resolution cell.</w:t>
      </w:r>
    </w:p>
    <w:p w:rsidR="0098554E" w:rsidRPr="00C47359" w:rsidRDefault="0098554E" w:rsidP="00C47359">
      <w:pPr>
        <w:pStyle w:val="PlainText"/>
        <w:rPr>
          <w:rFonts w:ascii="Courier New" w:hAnsi="Courier New" w:cs="Courier New"/>
        </w:rPr>
      </w:pPr>
      <w:r w:rsidRPr="00C47359">
        <w:rPr>
          <w:rFonts w:ascii="Courier New" w:hAnsi="Courier New" w:cs="Courier New"/>
        </w:rPr>
        <w:t>Thus theoretically speaking, adjacent pixels in an image can be assumed to be statistically independent.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However, the actual imaging mechanism of a real-life (POL</w:t>
      </w:r>
      <w:proofErr w:type="gramStart"/>
      <w:r w:rsidRPr="00C47359">
        <w:rPr>
          <w:rFonts w:ascii="Courier New" w:hAnsi="Courier New" w:cs="Courier New"/>
        </w:rPr>
        <w:t>)SAR</w:t>
      </w:r>
      <w:proofErr w:type="gramEnd"/>
      <w:r w:rsidRPr="00C47359">
        <w:rPr>
          <w:rFonts w:ascii="Courier New" w:hAnsi="Courier New" w:cs="Courier New"/>
        </w:rPr>
        <w:t xml:space="preserve"> processor is that of digital nature,</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the analog signal is to be converted into a digital data-set.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Specifically, the analog signal in SAR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is characterized by the pulse bandwidth measurement,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is</w:t>
      </w:r>
      <w:proofErr w:type="gramEnd"/>
      <w:r w:rsidRPr="00C47359">
        <w:rPr>
          <w:rFonts w:ascii="Courier New" w:hAnsi="Courier New" w:cs="Courier New"/>
        </w:rPr>
        <w:t xml:space="preserve"> fed into an analog-to-digital sampling and conversion process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is characterized by its sampling rate.</w:t>
      </w:r>
    </w:p>
    <w:p w:rsidR="0098554E" w:rsidRPr="00C47359" w:rsidRDefault="0098554E" w:rsidP="00C47359">
      <w:pPr>
        <w:pStyle w:val="PlainText"/>
        <w:rPr>
          <w:rFonts w:ascii="Courier New" w:hAnsi="Courier New" w:cs="Courier New"/>
        </w:rPr>
      </w:pPr>
      <w:r w:rsidRPr="00C47359">
        <w:rPr>
          <w:rFonts w:ascii="Courier New" w:hAnsi="Courier New" w:cs="Courier New"/>
        </w:rPr>
        <w:t>Theoretically it is possible to define a sampling rate to ensure that each digital pixel correspond exactly to an analog physical cell resolution.</w:t>
      </w:r>
    </w:p>
    <w:p w:rsidR="0098554E" w:rsidRPr="00C47359" w:rsidRDefault="0098554E" w:rsidP="00C47359">
      <w:pPr>
        <w:pStyle w:val="PlainText"/>
        <w:rPr>
          <w:rFonts w:ascii="Courier New" w:hAnsi="Courier New" w:cs="Courier New"/>
        </w:rPr>
      </w:pPr>
      <w:r w:rsidRPr="00C47359">
        <w:rPr>
          <w:rFonts w:ascii="Courier New" w:hAnsi="Courier New" w:cs="Courier New"/>
        </w:rPr>
        <w:t>Practically however, to ensure ``perfect reconstruction'' of the analog signal, the sampling rate is normally set at a slightly higher value than the theoretical mark.</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results in a higher number of samples / pixels than the number of physical cells available in the scene.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Stated differently, in </w:t>
      </w:r>
      <w:del w:id="353" w:author="N Vun" w:date="2013-03-04T00:19:00Z">
        <w:r w:rsidRPr="00C47359" w:rsidDel="003D25F1">
          <w:rPr>
            <w:rFonts w:ascii="Courier New" w:hAnsi="Courier New" w:cs="Courier New"/>
          </w:rPr>
          <w:delText xml:space="preserve">practical </w:delText>
        </w:r>
      </w:del>
      <w:ins w:id="354" w:author="N Vun" w:date="2013-03-04T00:19:00Z">
        <w:r w:rsidR="003D25F1" w:rsidRPr="00C47359">
          <w:rPr>
            <w:rFonts w:ascii="Courier New" w:hAnsi="Courier New" w:cs="Courier New"/>
          </w:rPr>
          <w:t>practic</w:t>
        </w:r>
        <w:r w:rsidR="003D25F1">
          <w:rPr>
            <w:rFonts w:ascii="Courier New" w:hAnsi="Courier New" w:cs="Courier New"/>
          </w:rPr>
          <w:t>e,</w:t>
        </w:r>
        <w:r w:rsidR="003D25F1" w:rsidRPr="00C47359">
          <w:rPr>
            <w:rFonts w:ascii="Courier New" w:hAnsi="Courier New" w:cs="Courier New"/>
          </w:rPr>
          <w:t xml:space="preserve"> </w:t>
        </w:r>
      </w:ins>
      <w:r w:rsidRPr="00C47359">
        <w:rPr>
          <w:rFonts w:ascii="Courier New" w:hAnsi="Courier New" w:cs="Courier New"/>
        </w:rPr>
        <w:t xml:space="preserve">data </w:t>
      </w:r>
      <w:ins w:id="355" w:author="N Vun" w:date="2013-03-04T00:19:00Z">
        <w:r w:rsidR="003D25F1">
          <w:rPr>
            <w:rFonts w:ascii="Courier New" w:hAnsi="Courier New" w:cs="Courier New"/>
          </w:rPr>
          <w:t xml:space="preserve">of </w:t>
        </w:r>
      </w:ins>
      <w:r w:rsidRPr="00C47359">
        <w:rPr>
          <w:rFonts w:ascii="Courier New" w:hAnsi="Courier New" w:cs="Courier New"/>
        </w:rPr>
        <w:t>each physical radar cell is spread to more than one pixel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each pixel now contains less than one physical analog cell.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high sampling rate also results in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w:t>
      </w:r>
      <w:proofErr w:type="gramEnd"/>
      <w:r w:rsidRPr="00C47359">
        <w:rPr>
          <w:rFonts w:ascii="Courier New" w:hAnsi="Courier New" w:cs="Courier New"/>
        </w:rPr>
        <w:t xml:space="preserve"> significantly higher correlation between pairs of pixels that maybe related within a single physical cell resolution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than</w:t>
      </w:r>
      <w:proofErr w:type="gramEnd"/>
      <w:r w:rsidRPr="00C47359">
        <w:rPr>
          <w:rFonts w:ascii="Courier New" w:hAnsi="Courier New" w:cs="Courier New"/>
        </w:rPr>
        <w:t xml:space="preserve"> the correlation found between pairs of pixels that are further away and hence having less physical relation to each other.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It also results in reduced effective number of look,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56" w:author="N Vun" w:date="2013-03-04T00:20:00Z">
        <w:r w:rsidRPr="00C47359" w:rsidDel="003D25F1">
          <w:rPr>
            <w:rFonts w:ascii="Courier New" w:hAnsi="Courier New" w:cs="Courier New"/>
          </w:rPr>
          <w:delText>in which say</w:delText>
        </w:r>
      </w:del>
      <w:proofErr w:type="gramStart"/>
      <w:ins w:id="357" w:author="N Vun" w:date="2013-03-04T00:20:00Z">
        <w:r w:rsidR="003D25F1">
          <w:rPr>
            <w:rFonts w:ascii="Courier New" w:hAnsi="Courier New" w:cs="Courier New"/>
          </w:rPr>
          <w:t>such</w:t>
        </w:r>
        <w:proofErr w:type="gramEnd"/>
        <w:r w:rsidR="003D25F1">
          <w:rPr>
            <w:rFonts w:ascii="Courier New" w:hAnsi="Courier New" w:cs="Courier New"/>
          </w:rPr>
          <w:t xml:space="preserve"> as for</w:t>
        </w:r>
      </w:ins>
      <w:r w:rsidRPr="00C47359">
        <w:rPr>
          <w:rFonts w:ascii="Courier New" w:hAnsi="Courier New" w:cs="Courier New"/>
        </w:rPr>
        <w:t xml:space="preserve"> a window of 3x3 pixel</w:t>
      </w:r>
      <w:ins w:id="358" w:author="N Vun" w:date="2013-03-04T00:21:00Z">
        <w:r w:rsidR="003D25F1">
          <w:rPr>
            <w:rFonts w:ascii="Courier New" w:hAnsi="Courier New" w:cs="Courier New"/>
          </w:rPr>
          <w:t>, it</w:t>
        </w:r>
      </w:ins>
      <w:r w:rsidRPr="00C47359">
        <w:rPr>
          <w:rFonts w:ascii="Courier New" w:hAnsi="Courier New" w:cs="Courier New"/>
        </w:rPr>
        <w:t xml:space="preserve"> actually contains less than 9 physical analog cells. </w:t>
      </w:r>
    </w:p>
    <w:p w:rsidR="0098554E" w:rsidRPr="00C47359" w:rsidRDefault="0098554E" w:rsidP="00C47359">
      <w:pPr>
        <w:pStyle w:val="PlainText"/>
        <w:rPr>
          <w:rFonts w:ascii="Courier New" w:hAnsi="Courier New" w:cs="Courier New"/>
        </w:rPr>
      </w:pPr>
      <w:r w:rsidRPr="00C47359">
        <w:rPr>
          <w:rFonts w:ascii="Courier New" w:hAnsi="Courier New" w:cs="Courier New"/>
        </w:rPr>
        <w:t>The former phenomena is partially explained in \cite{Raney_1988_TGRS_666} for SAR,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while</w:t>
      </w:r>
      <w:proofErr w:type="gramEnd"/>
      <w:r w:rsidRPr="00C47359">
        <w:rPr>
          <w:rFonts w:ascii="Courier New" w:hAnsi="Courier New" w:cs="Courier New"/>
        </w:rPr>
        <w:t xml:space="preserve"> the later is experimental observed for POLSAR data in \cite{Lee_1994_TGRS_1017} and \cite{Anfinsen_2009_TGRS_3795}.</w:t>
      </w:r>
    </w:p>
    <w:p w:rsidR="0098554E" w:rsidRPr="00C47359" w:rsidRDefault="0098554E" w:rsidP="00C47359">
      <w:pPr>
        <w:pStyle w:val="PlainText"/>
        <w:rPr>
          <w:rFonts w:ascii="Courier New" w:hAnsi="Courier New" w:cs="Courier New"/>
        </w:rPr>
      </w:pPr>
      <w:r w:rsidRPr="00C47359">
        <w:rPr>
          <w:rFonts w:ascii="Courier New" w:hAnsi="Courier New" w:cs="Courier New"/>
        </w:rPr>
        <w:t>The oversampling practice is also documented by the producers of SAR processors.</w:t>
      </w:r>
    </w:p>
    <w:p w:rsidR="0098554E" w:rsidRPr="00C47359" w:rsidRDefault="0098554E" w:rsidP="00C47359">
      <w:pPr>
        <w:pStyle w:val="PlainText"/>
        <w:rPr>
          <w:rFonts w:ascii="Courier New" w:hAnsi="Courier New" w:cs="Courier New"/>
        </w:rPr>
      </w:pPr>
      <w:r w:rsidRPr="00C47359">
        <w:rPr>
          <w:rFonts w:ascii="Courier New" w:hAnsi="Courier New" w:cs="Courier New"/>
        </w:rPr>
        <w:t>For AIRSAR, the sampling rate and pulse bandwidth combinations are either 90/40MHz or 45/20MHz \</w:t>
      </w:r>
      <w:proofErr w:type="gramStart"/>
      <w:r w:rsidRPr="00C47359">
        <w:rPr>
          <w:rFonts w:ascii="Courier New" w:hAnsi="Courier New" w:cs="Courier New"/>
        </w:rPr>
        <w:t>cite{</w:t>
      </w:r>
      <w:proofErr w:type="gramEnd"/>
      <w:r w:rsidRPr="00C47359">
        <w:rPr>
          <w:rFonts w:ascii="Courier New" w:hAnsi="Courier New" w:cs="Courier New"/>
        </w:rPr>
        <w:t>JPL_2013_Web_AIRSAR_Impl}.</w:t>
      </w:r>
    </w:p>
    <w:p w:rsidR="0098554E" w:rsidRPr="00C47359" w:rsidRDefault="0098554E" w:rsidP="00C47359">
      <w:pPr>
        <w:pStyle w:val="PlainText"/>
        <w:rPr>
          <w:rFonts w:ascii="Courier New" w:hAnsi="Courier New" w:cs="Courier New"/>
        </w:rPr>
      </w:pPr>
      <w:r w:rsidRPr="00C47359">
        <w:rPr>
          <w:rFonts w:ascii="Courier New" w:hAnsi="Courier New" w:cs="Courier New"/>
        </w:rPr>
        <w:t>While for RadarSat2, the pixel resolution and range - azimuth resolutions for SLC fine-quad mode is advertised as $(4.7 \cdot 5.1</w:t>
      </w:r>
      <w:proofErr w:type="gramStart"/>
      <w:r w:rsidRPr="00C47359">
        <w:rPr>
          <w:rFonts w:ascii="Courier New" w:hAnsi="Courier New" w:cs="Courier New"/>
        </w:rPr>
        <w:t>)m</w:t>
      </w:r>
      <w:proofErr w:type="gramEnd"/>
      <w:r w:rsidRPr="00C47359">
        <w:rPr>
          <w:rFonts w:ascii="Courier New" w:hAnsi="Courier New" w:cs="Courier New"/>
        </w:rPr>
        <w:t>^2/(5.2 \cdot 7.7)m^2$ \cite{MDA_2013_Web_RadatSat2_Description}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proposed model can handle this imperfection that is </w:t>
      </w:r>
      <w:del w:id="359" w:author="N Vun" w:date="2013-03-04T00:21:00Z">
        <w:r w:rsidRPr="00C47359" w:rsidDel="003D25F1">
          <w:rPr>
            <w:rFonts w:ascii="Courier New" w:hAnsi="Courier New" w:cs="Courier New"/>
          </w:rPr>
          <w:delText xml:space="preserve">available </w:delText>
        </w:r>
      </w:del>
      <w:ins w:id="360" w:author="N Vun" w:date="2013-03-04T00:21:00Z">
        <w:r w:rsidR="003D25F1">
          <w:rPr>
            <w:rFonts w:ascii="Courier New" w:hAnsi="Courier New" w:cs="Courier New"/>
          </w:rPr>
          <w:t>found</w:t>
        </w:r>
        <w:r w:rsidR="003D25F1" w:rsidRPr="00C47359">
          <w:rPr>
            <w:rFonts w:ascii="Courier New" w:hAnsi="Courier New" w:cs="Courier New"/>
          </w:rPr>
          <w:t xml:space="preserve"> </w:t>
        </w:r>
      </w:ins>
      <w:r w:rsidRPr="00C47359">
        <w:rPr>
          <w:rFonts w:ascii="Courier New" w:hAnsi="Courier New" w:cs="Courier New"/>
        </w:rPr>
        <w:t xml:space="preserve">in </w:t>
      </w:r>
      <w:del w:id="361" w:author="N Vun" w:date="2013-03-04T00:21:00Z">
        <w:r w:rsidRPr="00C47359" w:rsidDel="003D25F1">
          <w:rPr>
            <w:rFonts w:ascii="Courier New" w:hAnsi="Courier New" w:cs="Courier New"/>
          </w:rPr>
          <w:delText>pratical</w:delText>
        </w:r>
      </w:del>
      <w:ins w:id="362" w:author="N Vun" w:date="2013-03-04T00:21:00Z">
        <w:r w:rsidR="003D25F1" w:rsidRPr="00C47359">
          <w:rPr>
            <w:rFonts w:ascii="Courier New" w:hAnsi="Courier New" w:cs="Courier New"/>
          </w:rPr>
          <w:t>practical</w:t>
        </w:r>
      </w:ins>
      <w:r w:rsidRPr="00C47359">
        <w:rPr>
          <w:rFonts w:ascii="Courier New" w:hAnsi="Courier New" w:cs="Courier New"/>
        </w:rPr>
        <w:t xml:space="preserve"> data.</w:t>
      </w:r>
    </w:p>
    <w:p w:rsidR="0098554E" w:rsidRPr="00C47359" w:rsidRDefault="0098554E" w:rsidP="00C47359">
      <w:pPr>
        <w:pStyle w:val="PlainText"/>
        <w:rPr>
          <w:rFonts w:ascii="Courier New" w:hAnsi="Courier New" w:cs="Courier New"/>
        </w:rPr>
      </w:pPr>
      <w:r w:rsidRPr="00C47359">
        <w:rPr>
          <w:rFonts w:ascii="Courier New" w:hAnsi="Courier New" w:cs="Courier New"/>
        </w:rPr>
        <w:t>The trick is that instead of using the nominal Number of Look given by the SAR processor,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w:t>
      </w:r>
      <w:proofErr w:type="gramEnd"/>
      <w:r w:rsidRPr="00C47359">
        <w:rPr>
          <w:rFonts w:ascii="Courier New" w:hAnsi="Courier New" w:cs="Courier New"/>
        </w:rPr>
        <w:t xml:space="preserve"> ENL estimation procedure is employed. %the model validation can make use of the Effective Number of Looks that is manually estimated from a given practical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The first part of this section details a simple ENL estimation technique for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While the second part demonstrates how the practical imperfection manifest itself and how it can be handled in a RADARSAT2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t>It also illustrates how the match shown in Section \ref{sec:polsar_models_validation} for the AIRSAR Flevoland dataset can be improved</w:t>
      </w:r>
      <w:del w:id="363" w:author="N Vun" w:date="2013-03-04T00:23:00Z">
        <w:r w:rsidRPr="00C47359" w:rsidDel="003D25F1">
          <w:rPr>
            <w:rFonts w:ascii="Courier New" w:hAnsi="Courier New" w:cs="Courier New"/>
          </w:rPr>
          <w:delText>,</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by</w:t>
      </w:r>
      <w:proofErr w:type="gramEnd"/>
      <w:r w:rsidRPr="00C47359">
        <w:rPr>
          <w:rFonts w:ascii="Courier New" w:hAnsi="Courier New" w:cs="Courier New"/>
        </w:rPr>
        <w:t xml:space="preserve"> using ENL estimation.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\subsection{ENL Estimation}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This sub-section describes a few technique</w:t>
      </w:r>
      <w:ins w:id="364" w:author="N Vun" w:date="2013-03-04T00:23:00Z">
        <w:r w:rsidR="003D25F1">
          <w:rPr>
            <w:rFonts w:ascii="Courier New" w:hAnsi="Courier New" w:cs="Courier New"/>
          </w:rPr>
          <w:t>s that can be used</w:t>
        </w:r>
      </w:ins>
      <w:r w:rsidRPr="00C47359">
        <w:rPr>
          <w:rFonts w:ascii="Courier New" w:hAnsi="Courier New" w:cs="Courier New"/>
        </w:rPr>
        <w:t xml:space="preserve"> to estimate the Effective Number of Look (ENL) for a given POLSAR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t>The common approach in tackling this problem is by investigating the summary statistics of a</w:t>
      </w:r>
      <w:del w:id="365" w:author="N Vun" w:date="2013-03-04T00:23:00Z">
        <w:r w:rsidRPr="00C47359" w:rsidDel="003D25F1">
          <w:rPr>
            <w:rFonts w:ascii="Courier New" w:hAnsi="Courier New" w:cs="Courier New"/>
          </w:rPr>
          <w:delText>n</w:delText>
        </w:r>
      </w:del>
      <w:r w:rsidRPr="00C47359">
        <w:rPr>
          <w:rFonts w:ascii="Courier New" w:hAnsi="Courier New" w:cs="Courier New"/>
        </w:rPr>
        <w:t xml:space="preserve"> known homogeneous area in the given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before</w:t>
      </w:r>
      <w:proofErr w:type="gramEnd"/>
      <w:r w:rsidRPr="00C47359">
        <w:rPr>
          <w:rFonts w:ascii="Courier New" w:hAnsi="Courier New" w:cs="Courier New"/>
        </w:rPr>
        <w:t xml:space="preserve"> making inferences about the inherent ENL.</w:t>
      </w:r>
    </w:p>
    <w:p w:rsidR="0098554E" w:rsidRPr="00C47359" w:rsidRDefault="0098554E" w:rsidP="00C47359">
      <w:pPr>
        <w:pStyle w:val="PlainText"/>
        <w:rPr>
          <w:rFonts w:ascii="Courier New" w:hAnsi="Courier New" w:cs="Courier New"/>
        </w:rPr>
      </w:pPr>
      <w:r w:rsidRPr="00C47359">
        <w:rPr>
          <w:rFonts w:ascii="Courier New" w:hAnsi="Courier New" w:cs="Courier New"/>
        </w:rPr>
        <w:t>The summary statistics for $|C_v|$ and $\ln|C_v|$ has been derived in Section \ref{sec:polsar_heterosked_model_and_log_transform}</w:t>
      </w:r>
      <w:ins w:id="366" w:author="N Vun" w:date="2013-03-04T00:24:00Z">
        <w:r w:rsidR="003D25F1">
          <w:rPr>
            <w:rFonts w:ascii="Courier New" w:hAnsi="Courier New" w:cs="Courier New"/>
          </w:rPr>
          <w:t>, where</w:t>
        </w:r>
      </w:ins>
      <w:del w:id="367" w:author="N Vun" w:date="2013-03-04T00:24:00Z">
        <w:r w:rsidRPr="00C47359" w:rsidDel="003D25F1">
          <w:rPr>
            <w:rFonts w:ascii="Courier New" w:hAnsi="Courier New" w:cs="Courier New"/>
          </w:rPr>
          <w:delText>.</w:delText>
        </w:r>
      </w:del>
    </w:p>
    <w:p w:rsidR="0098554E" w:rsidRPr="00C47359" w:rsidRDefault="0098554E" w:rsidP="00C47359">
      <w:pPr>
        <w:pStyle w:val="PlainText"/>
        <w:rPr>
          <w:rFonts w:ascii="Courier New" w:hAnsi="Courier New" w:cs="Courier New"/>
        </w:rPr>
      </w:pPr>
      <w:del w:id="368" w:author="N Vun" w:date="2013-03-04T00:24:00Z">
        <w:r w:rsidRPr="00C47359" w:rsidDel="003D25F1">
          <w:rPr>
            <w:rFonts w:ascii="Courier New" w:hAnsi="Courier New" w:cs="Courier New"/>
          </w:rPr>
          <w:delText>In fact</w:delText>
        </w:r>
      </w:del>
      <w:r w:rsidRPr="00C47359">
        <w:rPr>
          <w:rFonts w:ascii="Courier New" w:hAnsi="Courier New" w:cs="Courier New"/>
        </w:rPr>
        <w:t xml:space="preserve"> Eqn. \ref{eqn:avg_log_det} indicates that there is a relationship among $|avg(C_v)|,avg(\ln|C_v|),d,L$.</w:t>
      </w:r>
    </w:p>
    <w:p w:rsidR="0098554E" w:rsidRPr="00C47359" w:rsidRDefault="0098554E" w:rsidP="00C47359">
      <w:pPr>
        <w:pStyle w:val="PlainText"/>
        <w:rPr>
          <w:rFonts w:ascii="Courier New" w:hAnsi="Courier New" w:cs="Courier New"/>
        </w:rPr>
      </w:pPr>
      <w:r w:rsidRPr="00C47359">
        <w:rPr>
          <w:rFonts w:ascii="Courier New" w:hAnsi="Courier New" w:cs="Courier New"/>
        </w:rPr>
        <w:t>Recall that in carrying out validation process for AIRSAR Flevoland data using the nominal look number of 4, this relationship was broken.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reason for such broken relationship is </w:t>
      </w:r>
      <w:ins w:id="369" w:author="N Vun" w:date="2013-03-04T00:24:00Z">
        <w:r w:rsidR="003D25F1">
          <w:rPr>
            <w:rFonts w:ascii="Courier New" w:hAnsi="Courier New" w:cs="Courier New"/>
          </w:rPr>
          <w:t>indicated</w:t>
        </w:r>
      </w:ins>
      <w:del w:id="370" w:author="N Vun" w:date="2013-03-04T00:25:00Z">
        <w:r w:rsidRPr="00C47359" w:rsidDel="003D25F1">
          <w:rPr>
            <w:rFonts w:ascii="Courier New" w:hAnsi="Courier New" w:cs="Courier New"/>
          </w:rPr>
          <w:delText>believed</w:delText>
        </w:r>
      </w:del>
      <w:r w:rsidRPr="00C47359">
        <w:rPr>
          <w:rFonts w:ascii="Courier New" w:hAnsi="Courier New" w:cs="Courier New"/>
        </w:rPr>
        <w:t xml:space="preserve"> to be </w:t>
      </w:r>
      <w:ins w:id="371" w:author="N Vun" w:date="2013-03-04T00:25:00Z">
        <w:r w:rsidR="003D25F1">
          <w:rPr>
            <w:rFonts w:ascii="Courier New" w:hAnsi="Courier New" w:cs="Courier New"/>
          </w:rPr>
          <w:t xml:space="preserve">due to </w:t>
        </w:r>
      </w:ins>
      <w:r w:rsidRPr="00C47359">
        <w:rPr>
          <w:rFonts w:ascii="Courier New" w:hAnsi="Courier New" w:cs="Courier New"/>
        </w:rPr>
        <w:t>an inexact look number was taken.</w:t>
      </w:r>
    </w:p>
    <w:p w:rsidR="0098554E" w:rsidRPr="00C47359" w:rsidRDefault="0098554E" w:rsidP="00C47359">
      <w:pPr>
        <w:pStyle w:val="PlainText"/>
        <w:rPr>
          <w:rFonts w:ascii="Courier New" w:hAnsi="Courier New" w:cs="Courier New"/>
        </w:rPr>
      </w:pPr>
      <w:r w:rsidRPr="00C47359">
        <w:rPr>
          <w:rFonts w:ascii="Courier New" w:hAnsi="Courier New" w:cs="Courier New"/>
        </w:rPr>
        <w:t>In a given POLSAR datasat, since all values of $|</w:t>
      </w:r>
      <w:proofErr w:type="gramStart"/>
      <w:r w:rsidRPr="00C47359">
        <w:rPr>
          <w:rFonts w:ascii="Courier New" w:hAnsi="Courier New" w:cs="Courier New"/>
        </w:rPr>
        <w:t>avg(</w:t>
      </w:r>
      <w:proofErr w:type="gramEnd"/>
      <w:r w:rsidRPr="00C47359">
        <w:rPr>
          <w:rFonts w:ascii="Courier New" w:hAnsi="Courier New" w:cs="Courier New"/>
        </w:rPr>
        <w:t>C_v)|,avg(\ln|C_v|),d$ is known,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it</w:t>
      </w:r>
      <w:proofErr w:type="gramEnd"/>
      <w:r w:rsidRPr="00C47359">
        <w:rPr>
          <w:rFonts w:ascii="Courier New" w:hAnsi="Courier New" w:cs="Courier New"/>
        </w:rPr>
        <w:t xml:space="preserve"> is possible to estimate the ``effective'' number of look, by finding $L$ that ensure the above relationship is valid.</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fact, this approach was taken in \cite{Anfinsen_2009_TGRS_3795},</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an equation of exactly the same form as Eqn.  \ref{eqn:avg_log_det} was used to estimate the ENL.</w:t>
      </w:r>
    </w:p>
    <w:p w:rsidR="0098554E" w:rsidRPr="00C47359" w:rsidRDefault="0098554E" w:rsidP="00C47359">
      <w:pPr>
        <w:pStyle w:val="PlainText"/>
        <w:rPr>
          <w:rFonts w:ascii="Courier New" w:hAnsi="Courier New" w:cs="Courier New"/>
        </w:rPr>
      </w:pPr>
      <w:r w:rsidRPr="00C47359">
        <w:rPr>
          <w:rFonts w:ascii="Courier New" w:hAnsi="Courier New" w:cs="Courier New"/>
        </w:rPr>
        <w:t>Unfortunately, the only known way to solve the equation for the unknown $L$ requires the use of an ``iterative numerical method''.</w:t>
      </w:r>
    </w:p>
    <w:p w:rsidR="0098554E" w:rsidRPr="00C47359" w:rsidRDefault="0098554E" w:rsidP="00C47359">
      <w:pPr>
        <w:pStyle w:val="PlainText"/>
        <w:rPr>
          <w:rFonts w:ascii="Courier New" w:hAnsi="Courier New" w:cs="Courier New"/>
        </w:rPr>
      </w:pPr>
      <w:r w:rsidRPr="00C47359">
        <w:rPr>
          <w:rFonts w:ascii="Courier New" w:hAnsi="Courier New" w:cs="Courier New"/>
        </w:rPr>
        <w:t>Instead of relying on the equations for statistical mean to find ENL,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our</w:t>
      </w:r>
      <w:proofErr w:type="gramEnd"/>
      <w:r w:rsidRPr="00C47359">
        <w:rPr>
          <w:rFonts w:ascii="Courier New" w:hAnsi="Courier New" w:cs="Courier New"/>
        </w:rPr>
        <w:t xml:space="preserve"> approach make used </w:t>
      </w:r>
      <w:ins w:id="372" w:author="N Vun" w:date="2013-03-04T00:26:00Z">
        <w:r w:rsidR="003D25F1">
          <w:rPr>
            <w:rFonts w:ascii="Courier New" w:hAnsi="Courier New" w:cs="Courier New"/>
          </w:rPr>
          <w:t xml:space="preserve">of </w:t>
        </w:r>
      </w:ins>
      <w:r w:rsidRPr="00C47359">
        <w:rPr>
          <w:rFonts w:ascii="Courier New" w:hAnsi="Courier New" w:cs="Courier New"/>
        </w:rPr>
        <w:t>variance statistics in the homoskedastic log-domain to find ENL.</w:t>
      </w:r>
    </w:p>
    <w:p w:rsidR="0098554E" w:rsidRPr="00C47359" w:rsidRDefault="0098554E" w:rsidP="00C47359">
      <w:pPr>
        <w:pStyle w:val="PlainText"/>
        <w:rPr>
          <w:rFonts w:ascii="Courier New" w:hAnsi="Courier New" w:cs="Courier New"/>
        </w:rPr>
      </w:pPr>
      <w:r w:rsidRPr="00C47359">
        <w:rPr>
          <w:rFonts w:ascii="Courier New" w:hAnsi="Courier New" w:cs="Courier New"/>
        </w:rPr>
        <w:t>Since the determinant of POLSAR covariance matrix can be considered as the equivalence of the intensity in 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this</w:t>
      </w:r>
      <w:proofErr w:type="gramEnd"/>
      <w:r w:rsidRPr="00C47359">
        <w:rPr>
          <w:rFonts w:ascii="Courier New" w:hAnsi="Courier New" w:cs="Courier New"/>
        </w:rPr>
        <w:t xml:space="preserve"> approach can be considered as the generic extension of our previous work on SAR ENL estimation \cite{Le_2013_TGRS_SAR_MSE} towards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Specifically, Eqn. \ref{eqn:var_log_det_is_homoskedastic} can be rewritten as: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 xml:space="preserve"> \left[ ln|C_v| \right] = f(L) = \sum^{d-1}_{i=0} \psi^1(L-i)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\label{eqn:expected_sample_var_log_as_function_of_enl}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$\psi^1()$ denotes tri-gamma function.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 theoretically, given some measurable value for $</w:t>
      </w:r>
      <w:proofErr w:type="gramStart"/>
      <w:r w:rsidRPr="00C47359">
        <w:rPr>
          <w:rFonts w:ascii="Courier New" w:hAnsi="Courier New" w:cs="Courier New"/>
        </w:rPr>
        <w:t>var  \</w:t>
      </w:r>
      <w:proofErr w:type="gramEnd"/>
      <w:r w:rsidRPr="00C47359">
        <w:rPr>
          <w:rFonts w:ascii="Courier New" w:hAnsi="Courier New" w:cs="Courier New"/>
        </w:rPr>
        <w:t>left[ ln|C_v| \right]$, one could solve the above equation for the unknown $L$</w:t>
      </w:r>
      <w:ins w:id="373" w:author="N Vun" w:date="2013-03-04T00:27:00Z">
        <w:r w:rsidR="003D25F1">
          <w:rPr>
            <w:rFonts w:ascii="Courier New" w:hAnsi="Courier New" w:cs="Courier New"/>
          </w:rPr>
          <w:t>,</w:t>
        </w:r>
      </w:ins>
      <w:del w:id="374" w:author="N Vun" w:date="2013-03-04T00:27:00Z">
        <w:r w:rsidRPr="00C47359" w:rsidDel="003D25F1">
          <w:rPr>
            <w:rFonts w:ascii="Courier New" w:hAnsi="Courier New" w:cs="Courier New"/>
          </w:rPr>
          <w:delText>.</w:delText>
        </w:r>
      </w:del>
    </w:p>
    <w:p w:rsidR="0098554E" w:rsidRPr="00C47359" w:rsidRDefault="0098554E" w:rsidP="00C47359">
      <w:pPr>
        <w:pStyle w:val="PlainText"/>
        <w:rPr>
          <w:rFonts w:ascii="Courier New" w:hAnsi="Courier New" w:cs="Courier New"/>
        </w:rPr>
      </w:pPr>
      <w:del w:id="375" w:author="N Vun" w:date="2013-03-04T00:27:00Z">
        <w:r w:rsidRPr="00C47359" w:rsidDel="003D25F1">
          <w:rPr>
            <w:rFonts w:ascii="Courier New" w:hAnsi="Courier New" w:cs="Courier New"/>
          </w:rPr>
          <w:delText>Interestingly that</w:delText>
        </w:r>
      </w:del>
      <w:proofErr w:type="gramStart"/>
      <w:ins w:id="376" w:author="N Vun" w:date="2013-03-04T00:27:00Z">
        <w:r w:rsidR="003D25F1">
          <w:rPr>
            <w:rFonts w:ascii="Courier New" w:hAnsi="Courier New" w:cs="Courier New"/>
          </w:rPr>
          <w:t>which</w:t>
        </w:r>
      </w:ins>
      <w:proofErr w:type="gramEnd"/>
      <w:r w:rsidRPr="00C47359">
        <w:rPr>
          <w:rFonts w:ascii="Courier New" w:hAnsi="Courier New" w:cs="Courier New"/>
        </w:rPr>
        <w:t xml:space="preserve"> would also require some iterative computations.</w:t>
      </w:r>
    </w:p>
    <w:p w:rsidR="0098554E" w:rsidRPr="00C47359" w:rsidRDefault="0098554E" w:rsidP="00C47359">
      <w:pPr>
        <w:pStyle w:val="PlainText"/>
        <w:rPr>
          <w:rFonts w:ascii="Courier New" w:hAnsi="Courier New" w:cs="Courier New"/>
        </w:rPr>
      </w:pPr>
      <w:r w:rsidRPr="00C47359">
        <w:rPr>
          <w:rFonts w:ascii="Courier New" w:hAnsi="Courier New" w:cs="Courier New"/>
        </w:rPr>
        <w:t>Practically however, the shape of the right-hand-side can be pre-computed</w:t>
      </w:r>
    </w:p>
    <w:p w:rsidR="0098554E" w:rsidRPr="00C47359" w:rsidDel="00A06C7F" w:rsidRDefault="0098554E" w:rsidP="00C47359">
      <w:pPr>
        <w:pStyle w:val="PlainText"/>
        <w:rPr>
          <w:del w:id="377" w:author="N Vun" w:date="2013-03-04T00:28:00Z"/>
          <w:rFonts w:ascii="Courier New" w:hAnsi="Courier New" w:cs="Courier New"/>
        </w:rPr>
      </w:pPr>
      <w:r w:rsidRPr="00C47359">
        <w:rPr>
          <w:rFonts w:ascii="Courier New" w:hAnsi="Courier New" w:cs="Courier New"/>
        </w:rPr>
        <w:lastRenderedPageBreak/>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for each computed value of $var  \left[ ln|C_v| \right]$, a corresponding value for $L$ can be found by referencing the variance value on the pre-computed graph</w:t>
      </w:r>
      <w:ins w:id="378" w:author="N Vun" w:date="2013-03-04T00:29:00Z">
        <w:r w:rsidR="00A06C7F">
          <w:rPr>
            <w:rFonts w:ascii="Courier New" w:hAnsi="Courier New" w:cs="Courier New"/>
          </w:rPr>
          <w:t xml:space="preserve"> or by</w:t>
        </w:r>
      </w:ins>
      <w:del w:id="379" w:author="N Vun" w:date="2013-03-04T00:28:00Z">
        <w:r w:rsidRPr="00C47359" w:rsidDel="00A06C7F">
          <w:rPr>
            <w:rFonts w:ascii="Courier New" w:hAnsi="Courier New" w:cs="Courier New"/>
          </w:rPr>
          <w:delText>.</w:delText>
        </w:r>
      </w:del>
    </w:p>
    <w:p w:rsidR="0098554E" w:rsidRPr="00C47359" w:rsidRDefault="0098554E" w:rsidP="00C47359">
      <w:pPr>
        <w:pStyle w:val="PlainText"/>
        <w:rPr>
          <w:rFonts w:ascii="Courier New" w:hAnsi="Courier New" w:cs="Courier New"/>
        </w:rPr>
      </w:pPr>
      <w:del w:id="380" w:author="N Vun" w:date="2013-03-04T00:28:00Z">
        <w:r w:rsidRPr="00C47359" w:rsidDel="00A06C7F">
          <w:rPr>
            <w:rFonts w:ascii="Courier New" w:hAnsi="Courier New" w:cs="Courier New"/>
          </w:rPr>
          <w:delText xml:space="preserve">And if a graph is too tedious to be carried around </w:delText>
        </w:r>
      </w:del>
      <w:del w:id="381" w:author="N Vun" w:date="2013-03-04T00:29:00Z">
        <w:r w:rsidRPr="00C47359" w:rsidDel="00A06C7F">
          <w:rPr>
            <w:rFonts w:ascii="Courier New" w:hAnsi="Courier New" w:cs="Courier New"/>
          </w:rPr>
          <w:delText>an approximation can be made</w:delText>
        </w:r>
      </w:del>
      <w:r w:rsidRPr="00C47359">
        <w:rPr>
          <w:rFonts w:ascii="Courier New" w:hAnsi="Courier New" w:cs="Courier New"/>
        </w:rPr>
        <w:t xml:space="preserve"> </w:t>
      </w:r>
      <w:proofErr w:type="gramStart"/>
      <w:r w:rsidRPr="00C47359">
        <w:rPr>
          <w:rFonts w:ascii="Courier New" w:hAnsi="Courier New" w:cs="Courier New"/>
        </w:rPr>
        <w:t>using</w:t>
      </w:r>
      <w:proofErr w:type="gramEnd"/>
      <w:r w:rsidRPr="00C47359">
        <w:rPr>
          <w:rFonts w:ascii="Courier New" w:hAnsi="Courier New" w:cs="Courier New"/>
        </w:rPr>
        <w:t xml:space="preserve"> a back-of-the-envolope calculation </w:t>
      </w:r>
      <w:ins w:id="382" w:author="N Vun" w:date="2013-03-04T00:29:00Z">
        <w:r w:rsidR="00A06C7F">
          <w:rPr>
            <w:rFonts w:ascii="Courier New" w:hAnsi="Courier New" w:cs="Courier New"/>
          </w:rPr>
          <w:t>based on the following equation</w:t>
        </w:r>
      </w:ins>
      <w:del w:id="383" w:author="N Vun" w:date="2013-03-04T00:29:00Z">
        <w:r w:rsidRPr="00C47359" w:rsidDel="00A06C7F">
          <w:rPr>
            <w:rFonts w:ascii="Courier New" w:hAnsi="Courier New" w:cs="Courier New"/>
          </w:rPr>
          <w:delText>given as</w:delText>
        </w:r>
      </w:del>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\hat{L} = d \</w:t>
      </w:r>
      <w:proofErr w:type="gramStart"/>
      <w:r w:rsidRPr="00C47359">
        <w:rPr>
          <w:rFonts w:ascii="Courier New" w:hAnsi="Courier New" w:cs="Courier New"/>
        </w:rPr>
        <w:t>left(</w:t>
      </w:r>
      <w:proofErr w:type="gramEnd"/>
      <w:r w:rsidRPr="00C47359">
        <w:rPr>
          <w:rFonts w:ascii="Courier New" w:hAnsi="Courier New" w:cs="Courier New"/>
        </w:rPr>
        <w:t xml:space="preserve"> \frac{1}{var(\ln{|C_v|})} + 0.5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\label{eqn:enl_estimation_formula}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\ref{fig:plot_enl_var_relation_1x1_and_2x2}</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84" w:author="N Vun" w:date="2013-03-04T00:30:00Z">
        <w:r w:rsidRPr="00C47359" w:rsidDel="00A06C7F">
          <w:rPr>
            <w:rFonts w:ascii="Courier New" w:hAnsi="Courier New" w:cs="Courier New"/>
          </w:rPr>
          <w:delText xml:space="preserve">not only </w:delText>
        </w:r>
      </w:del>
      <w:proofErr w:type="gramStart"/>
      <w:r w:rsidRPr="00C47359">
        <w:rPr>
          <w:rFonts w:ascii="Courier New" w:hAnsi="Courier New" w:cs="Courier New"/>
        </w:rPr>
        <w:t>shows</w:t>
      </w:r>
      <w:proofErr w:type="gramEnd"/>
      <w:r w:rsidRPr="00C47359">
        <w:rPr>
          <w:rFonts w:ascii="Courier New" w:hAnsi="Courier New" w:cs="Courier New"/>
        </w:rPr>
        <w:t xml:space="preserve"> the shapes of the function defined in Eqn. \ref{eqn:expected_sample_var_log_as_function_of_enl} for SAR and partial-POLSAR data $f_{d=1}(L)$ and $f_{d=2}(L)$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85" w:author="N Vun" w:date="2013-03-04T00:30:00Z">
        <w:r w:rsidRPr="00C47359" w:rsidDel="00A06C7F">
          <w:rPr>
            <w:rFonts w:ascii="Courier New" w:hAnsi="Courier New" w:cs="Courier New"/>
          </w:rPr>
          <w:delText>but also</w:delText>
        </w:r>
      </w:del>
      <w:proofErr w:type="gramStart"/>
      <w:ins w:id="386" w:author="N Vun" w:date="2013-03-04T00:30:00Z">
        <w:r w:rsidR="00A06C7F">
          <w:rPr>
            <w:rFonts w:ascii="Courier New" w:hAnsi="Courier New" w:cs="Courier New"/>
          </w:rPr>
          <w:t>as</w:t>
        </w:r>
        <w:proofErr w:type="gramEnd"/>
        <w:r w:rsidR="00A06C7F">
          <w:rPr>
            <w:rFonts w:ascii="Courier New" w:hAnsi="Courier New" w:cs="Courier New"/>
          </w:rPr>
          <w:t xml:space="preserve"> well as</w:t>
        </w:r>
      </w:ins>
      <w:r w:rsidRPr="00C47359">
        <w:rPr>
          <w:rFonts w:ascii="Courier New" w:hAnsi="Courier New" w:cs="Courier New"/>
        </w:rPr>
        <w:t xml:space="preserve"> illustrates the approximation power of the simplified formula (Eqn. \ref{eqn:enl_estimation_formula}).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\subfloat[ENL and variance log-intensity relations for SAR data</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\epsffile{images/plot_enl_var_relation_1x1.eps} </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\label{plot_enl_var_relation_1x1}</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\subfloat[ENL and </w:t>
      </w:r>
      <w:proofErr w:type="gramStart"/>
      <w:r w:rsidRPr="00C47359">
        <w:rPr>
          <w:rFonts w:ascii="Courier New" w:hAnsi="Courier New" w:cs="Courier New"/>
        </w:rPr>
        <w:t>var(</w:t>
      </w:r>
      <w:proofErr w:type="gramEnd"/>
      <w:r w:rsidRPr="00C47359">
        <w:rPr>
          <w:rFonts w:ascii="Courier New" w:hAnsi="Courier New" w:cs="Courier New"/>
        </w:rPr>
        <w:t>log-det) relations for partial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\epsffile{images/plot_enl_var_relation_2x2.eps}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\label{plot_enl_var_relation_2x2}</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\caption{The relations between ENL and sample variance of log-determinant/log-intensity}</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\label{fig:plot_enl_var_relation_1x1_and_2x2}</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\subsection{Using estimated ENL to better explain </w:t>
      </w:r>
      <w:del w:id="387" w:author="N Vun" w:date="2013-03-04T00:33:00Z">
        <w:r w:rsidRPr="00C47359" w:rsidDel="00B73E8B">
          <w:rPr>
            <w:rFonts w:ascii="Courier New" w:hAnsi="Courier New" w:cs="Courier New"/>
          </w:rPr>
          <w:delText>pratical</w:delText>
        </w:r>
      </w:del>
      <w:ins w:id="388" w:author="N Vun" w:date="2013-03-04T00:33:00Z">
        <w:r w:rsidR="00B73E8B" w:rsidRPr="00C47359">
          <w:rPr>
            <w:rFonts w:ascii="Courier New" w:hAnsi="Courier New" w:cs="Courier New"/>
          </w:rPr>
          <w:t>practical</w:t>
        </w:r>
      </w:ins>
      <w:r w:rsidRPr="00C47359">
        <w:rPr>
          <w:rFonts w:ascii="Courier New" w:hAnsi="Courier New" w:cs="Courier New"/>
        </w:rPr>
        <w:t xml:space="preserve">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For this experiment an example RADARSAT2 dataset was used.</w:t>
      </w:r>
    </w:p>
    <w:p w:rsidR="0098554E" w:rsidRPr="00C47359" w:rsidRDefault="0098554E" w:rsidP="00C47359">
      <w:pPr>
        <w:pStyle w:val="PlainText"/>
        <w:rPr>
          <w:rFonts w:ascii="Courier New" w:hAnsi="Courier New" w:cs="Courier New"/>
        </w:rPr>
      </w:pPr>
      <w:r w:rsidRPr="00C47359">
        <w:rPr>
          <w:rFonts w:ascii="Courier New" w:hAnsi="Courier New" w:cs="Courier New"/>
        </w:rPr>
        <w:t>The dataset is in its Fine-Quad mode Single-Look format,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nine-look processing is applied before the dispersion histogram in log-transformed domain is computed for an homogeneous area.</w:t>
      </w:r>
    </w:p>
    <w:p w:rsidR="0098554E" w:rsidRPr="00C47359" w:rsidRDefault="0098554E" w:rsidP="00C47359">
      <w:pPr>
        <w:pStyle w:val="PlainText"/>
        <w:rPr>
          <w:rFonts w:ascii="Courier New" w:hAnsi="Courier New" w:cs="Courier New"/>
        </w:rPr>
      </w:pPr>
      <w:r w:rsidRPr="00C47359">
        <w:rPr>
          <w:rFonts w:ascii="Courier New" w:hAnsi="Courier New" w:cs="Courier New"/>
        </w:rPr>
        <w:t>The histograms for both one-dimensional SAR and two-dimensional partial POLSAR data are plotted in Fig. \ref{{fig:handling_radarsat2_oversampling_practice}</w:t>
      </w:r>
      <w:proofErr w:type="gramStart"/>
      <w:r w:rsidRPr="00C47359">
        <w:rPr>
          <w:rFonts w:ascii="Courier New" w:hAnsi="Courier New" w:cs="Courier New"/>
        </w:rPr>
        <w:t>}</w:t>
      </w:r>
      <w:ins w:id="389" w:author="N Vun" w:date="2013-03-04T00:31:00Z">
        <w:r w:rsidR="00B73E8B">
          <w:rPr>
            <w:rFonts w:ascii="Courier New" w:hAnsi="Courier New" w:cs="Courier New"/>
          </w:rPr>
          <w:t xml:space="preserve">  (</w:t>
        </w:r>
        <w:proofErr w:type="gramEnd"/>
        <w:r w:rsidR="00B73E8B">
          <w:rPr>
            <w:rFonts w:ascii="Courier New" w:hAnsi="Courier New" w:cs="Courier New"/>
          </w:rPr>
          <w:t>see formatting in paper)</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against</w:t>
      </w:r>
      <w:proofErr w:type="gramEnd"/>
      <w:r w:rsidRPr="00C47359">
        <w:rPr>
          <w:rFonts w:ascii="Courier New" w:hAnsi="Courier New" w:cs="Courier New"/>
        </w:rPr>
        <w:t xml:space="preserve"> the theoretical model for the nominal ENL value of 9.</w:t>
      </w:r>
    </w:p>
    <w:p w:rsidR="0098554E" w:rsidRPr="00C47359" w:rsidRDefault="0098554E" w:rsidP="00C47359">
      <w:pPr>
        <w:pStyle w:val="PlainText"/>
        <w:rPr>
          <w:rFonts w:ascii="Courier New" w:hAnsi="Courier New" w:cs="Courier New"/>
        </w:rPr>
      </w:pPr>
      <w:r w:rsidRPr="00C47359">
        <w:rPr>
          <w:rFonts w:ascii="Courier New" w:hAnsi="Courier New" w:cs="Courier New"/>
        </w:rPr>
        <w:t>The match</w:t>
      </w:r>
      <w:ins w:id="390" w:author="N Vun" w:date="2013-03-04T00:33:00Z">
        <w:r w:rsidR="00B73E8B">
          <w:rPr>
            <w:rFonts w:ascii="Courier New" w:hAnsi="Courier New" w:cs="Courier New"/>
          </w:rPr>
          <w:t>,</w:t>
        </w:r>
      </w:ins>
      <w:r w:rsidRPr="00C47359">
        <w:rPr>
          <w:rFonts w:ascii="Courier New" w:hAnsi="Courier New" w:cs="Courier New"/>
        </w:rPr>
        <w:t xml:space="preserve"> however</w:t>
      </w:r>
      <w:ins w:id="391" w:author="N Vun" w:date="2013-03-04T00:33:00Z">
        <w:r w:rsidR="00B73E8B">
          <w:rPr>
            <w:rFonts w:ascii="Courier New" w:hAnsi="Courier New" w:cs="Courier New"/>
          </w:rPr>
          <w:t>,</w:t>
        </w:r>
      </w:ins>
      <w:r w:rsidRPr="00C47359">
        <w:rPr>
          <w:rFonts w:ascii="Courier New" w:hAnsi="Courier New" w:cs="Courier New"/>
        </w:rPr>
        <w:t xml:space="preserve"> is not very </w:t>
      </w:r>
      <w:del w:id="392" w:author="N Vun" w:date="2013-03-04T00:34:00Z">
        <w:r w:rsidRPr="00C47359" w:rsidDel="00B73E8B">
          <w:rPr>
            <w:rFonts w:ascii="Courier New" w:hAnsi="Courier New" w:cs="Courier New"/>
          </w:rPr>
          <w:delText>good</w:delText>
        </w:r>
      </w:del>
      <w:ins w:id="393" w:author="N Vun" w:date="2013-03-04T00:34:00Z">
        <w:r w:rsidR="00B73E8B">
          <w:rPr>
            <w:rFonts w:ascii="Courier New" w:hAnsi="Courier New" w:cs="Courier New"/>
          </w:rPr>
          <w:t>close</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 better match can be achieved by estimating the ENL from the observable variance of the log-determinant,</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the theoretical model is simulated for the estimated ENL</w:t>
      </w:r>
    </w:p>
    <w:p w:rsidR="0098554E" w:rsidRPr="00C47359" w:rsidRDefault="0098554E" w:rsidP="00C47359">
      <w:pPr>
        <w:pStyle w:val="PlainText"/>
        <w:rPr>
          <w:rFonts w:ascii="Courier New" w:hAnsi="Courier New" w:cs="Courier New"/>
        </w:rPr>
      </w:pPr>
      <w:r w:rsidRPr="00C47359">
        <w:rPr>
          <w:rFonts w:ascii="Courier New" w:hAnsi="Courier New" w:cs="Courier New"/>
        </w:rPr>
        <w:t>Then the new sample histogram is plotted in the same figure,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indicated a much better consistency.</w:t>
      </w:r>
    </w:p>
    <w:p w:rsidR="0098554E" w:rsidRPr="00C47359" w:rsidRDefault="0098554E" w:rsidP="00C47359">
      <w:pPr>
        <w:pStyle w:val="PlainText"/>
        <w:rPr>
          <w:rFonts w:ascii="Courier New" w:hAnsi="Courier New" w:cs="Courier New"/>
        </w:rPr>
      </w:pPr>
      <w:r w:rsidRPr="00C47359">
        <w:rPr>
          <w:rFonts w:ascii="Courier New" w:hAnsi="Courier New" w:cs="Courier New"/>
        </w:rPr>
        <w:t>This procedure can always be carried out for any given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w:t>
      </w:r>
      <w:proofErr w:type="gramEnd"/>
      <w:r w:rsidRPr="00C47359">
        <w:rPr>
          <w:rFonts w:ascii="Courier New" w:hAnsi="Courier New" w:cs="Courier New"/>
        </w:rPr>
        <w:t xml:space="preserve"> long as an area of homogeneous area can be extracted.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\subfloat[Handling over-sampling practice in Radarsat2 one-dimensional SAR data (HH)</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\epsffile{images/handling_radarsat2_oversampling_practice.sar.eps}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\label{sar}</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\subfloat[Handling over-sampling practice in Radarsat2 partial POLSAR data (HH-HV)</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\epsffile{images/handling_radarsat2_oversampling_practice.part_pol.eps}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\label{part_pol}</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\caption{9-look processed Radarsat2 data do not exactly exhibit 9-look data characteristics. Homoskedastic model in log-transformed domain can successfully estimate the effective ENL and then explain the data reasonably well.}</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\label{fig:handling_radarsat2_oversampling_practice}</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\ref{fig:handling_airsar_oversampling_practice_full_pol} shows that the over-sampling issue is also present in AIRSAR Flevoland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394" w:author="N Vun" w:date="2013-03-04T00:35:00Z">
        <w:r w:rsidRPr="00C47359" w:rsidDel="00B73E8B">
          <w:rPr>
            <w:rFonts w:ascii="Courier New" w:hAnsi="Courier New" w:cs="Courier New"/>
          </w:rPr>
          <w:delText>eventhough</w:delText>
        </w:r>
      </w:del>
      <w:proofErr w:type="gramStart"/>
      <w:ins w:id="395" w:author="N Vun" w:date="2013-03-04T00:35:00Z">
        <w:r w:rsidR="00B73E8B" w:rsidRPr="00C47359">
          <w:rPr>
            <w:rFonts w:ascii="Courier New" w:hAnsi="Courier New" w:cs="Courier New"/>
          </w:rPr>
          <w:t>even</w:t>
        </w:r>
        <w:proofErr w:type="gramEnd"/>
        <w:r w:rsidR="00B73E8B" w:rsidRPr="00C47359">
          <w:rPr>
            <w:rFonts w:ascii="Courier New" w:hAnsi="Courier New" w:cs="Courier New"/>
          </w:rPr>
          <w:t xml:space="preserve"> though</w:t>
        </w:r>
      </w:ins>
      <w:r w:rsidRPr="00C47359">
        <w:rPr>
          <w:rFonts w:ascii="Courier New" w:hAnsi="Courier New" w:cs="Courier New"/>
        </w:rPr>
        <w:t xml:space="preserve"> </w:t>
      </w:r>
      <w:ins w:id="396" w:author="N Vun" w:date="2013-03-04T00:36:00Z">
        <w:r w:rsidR="00B73E8B">
          <w:rPr>
            <w:rFonts w:ascii="Courier New" w:hAnsi="Courier New" w:cs="Courier New"/>
          </w:rPr>
          <w:t xml:space="preserve">it is </w:t>
        </w:r>
      </w:ins>
      <w:r w:rsidRPr="00C47359">
        <w:rPr>
          <w:rFonts w:ascii="Courier New" w:hAnsi="Courier New" w:cs="Courier New"/>
        </w:rPr>
        <w:t xml:space="preserve">to a much lesser-extent. %with the nominal 4-look data actually </w:t>
      </w:r>
      <w:proofErr w:type="gramStart"/>
      <w:r w:rsidRPr="00C47359">
        <w:rPr>
          <w:rFonts w:ascii="Courier New" w:hAnsi="Courier New" w:cs="Courier New"/>
        </w:rPr>
        <w:t>have</w:t>
      </w:r>
      <w:proofErr w:type="gramEnd"/>
      <w:r w:rsidRPr="00C47359">
        <w:rPr>
          <w:rFonts w:ascii="Courier New" w:hAnsi="Courier New" w:cs="Courier New"/>
        </w:rPr>
        <w:t xml:space="preserve"> an effective number-of-look around 3.22 only.</w:t>
      </w:r>
    </w:p>
    <w:p w:rsidR="0098554E" w:rsidRPr="00C47359" w:rsidRDefault="0098554E" w:rsidP="00C47359">
      <w:pPr>
        <w:pStyle w:val="PlainText"/>
        <w:rPr>
          <w:rFonts w:ascii="Courier New" w:hAnsi="Courier New" w:cs="Courier New"/>
        </w:rPr>
      </w:pPr>
      <w:r w:rsidRPr="00C47359">
        <w:rPr>
          <w:rFonts w:ascii="Courier New" w:hAnsi="Courier New" w:cs="Courier New"/>
        </w:rPr>
        <w:t>The ``corrected'' effective number-of-look offer observably better match between the model and real-life data.</w:t>
      </w:r>
    </w:p>
    <w:p w:rsidR="0098554E" w:rsidRPr="00C47359" w:rsidRDefault="0098554E" w:rsidP="00C47359">
      <w:pPr>
        <w:pStyle w:val="PlainText"/>
        <w:rPr>
          <w:rFonts w:ascii="Courier New" w:hAnsi="Courier New" w:cs="Courier New"/>
        </w:rPr>
      </w:pPr>
      <w:r w:rsidRPr="00C47359">
        <w:rPr>
          <w:rFonts w:ascii="Courier New" w:hAnsi="Courier New" w:cs="Courier New"/>
        </w:rPr>
        <w:t>The mis-match problem appears to depend on how much over-sampling were used in the dataset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w:t>
      </w:r>
      <w:proofErr w:type="gramEnd"/>
      <w:r w:rsidRPr="00C47359">
        <w:rPr>
          <w:rFonts w:ascii="Courier New" w:hAnsi="Courier New" w:cs="Courier New"/>
        </w:rPr>
        <w:t xml:space="preserve"> well as the dimension of the data.</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\subfloat[Handling over-sampling practice in AIRSAR full-pol dataset (contrast </w:t>
      </w:r>
      <w:proofErr w:type="gramStart"/>
      <w:r w:rsidRPr="00C47359">
        <w:rPr>
          <w:rFonts w:ascii="Courier New" w:hAnsi="Courier New" w:cs="Courier New"/>
        </w:rPr>
        <w:t>better</w:t>
      </w:r>
      <w:proofErr w:type="gramEnd"/>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ab/>
      </w:r>
      <w:r w:rsidRPr="00C47359">
        <w:rPr>
          <w:rFonts w:ascii="Courier New" w:hAnsi="Courier New" w:cs="Courier New"/>
        </w:rPr>
        <w:tab/>
        <w:t xml:space="preserve"> \epsffile{images/handling_airsar_oversampling_practice_full_pol_determinant_ratio.eps}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\label{sar}</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\subfloat[Handling over-sampling practice in AIRSAR full-pol dataset</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\epsffile{images/handling_airsar_oversampling_practice_full_pol_log_distance.eps}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\label{part_pol}</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\caption{AIRSAR Flevoland also exhibits phenomena of over-sampling practice, through at a lesser </w:t>
      </w:r>
      <w:proofErr w:type="gramStart"/>
      <w:r w:rsidRPr="00C47359">
        <w:rPr>
          <w:rFonts w:ascii="Courier New" w:hAnsi="Courier New" w:cs="Courier New"/>
        </w:rPr>
        <w:t>extend</w:t>
      </w:r>
      <w:proofErr w:type="gramEnd"/>
      <w:r w:rsidRPr="00C47359">
        <w:rPr>
          <w:rFonts w:ascii="Courier New" w:hAnsi="Courier New" w:cs="Courier New"/>
        </w:rPr>
        <w:t xml:space="preserve"> than the RADARSAT 2 data.}</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\label{fig:handling_airsar_oversampling_practice_full_pol}</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\section{Evaluating POLSAR Speckle </w:t>
      </w:r>
      <w:proofErr w:type="gramStart"/>
      <w:r w:rsidRPr="00C47359">
        <w:rPr>
          <w:rFonts w:ascii="Courier New" w:hAnsi="Courier New" w:cs="Courier New"/>
        </w:rPr>
        <w:t>Filters</w:t>
      </w:r>
      <w:proofErr w:type="gramEnd"/>
      <w:r w:rsidRPr="00C47359">
        <w:rPr>
          <w:rFonts w:ascii="Courier New" w:hAnsi="Courier New" w:cs="Courier New"/>
        </w:rPr>
        <w:t xml:space="preserve"> using the consistent measures of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section{</w:t>
      </w:r>
      <w:proofErr w:type="gramEnd"/>
      <w:r w:rsidRPr="00C47359">
        <w:rPr>
          <w:rFonts w:ascii="Courier New" w:hAnsi="Courier New" w:cs="Courier New"/>
        </w:rPr>
        <w:t>Visually Evaluating POLSAR Speckle Filters over Heterogeneous Areas}</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\label{sec:evaluating_polsar_filters}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Previous sections have developed a model for </w:t>
      </w:r>
      <w:ins w:id="397" w:author="N Vun" w:date="2013-03-04T00:37:00Z">
        <w:r w:rsidR="00B73E8B">
          <w:rPr>
            <w:rFonts w:ascii="Courier New" w:hAnsi="Courier New" w:cs="Courier New"/>
          </w:rPr>
          <w:t>POLSAR</w:t>
        </w:r>
      </w:ins>
      <w:del w:id="398" w:author="N Vun" w:date="2013-03-04T00:37:00Z">
        <w:r w:rsidRPr="00C47359" w:rsidDel="00B73E8B">
          <w:rPr>
            <w:rFonts w:ascii="Courier New" w:hAnsi="Courier New" w:cs="Courier New"/>
          </w:rPr>
          <w:delText>polsar</w:delText>
        </w:r>
      </w:del>
      <w:r w:rsidRPr="00C47359">
        <w:rPr>
          <w:rFonts w:ascii="Courier New" w:hAnsi="Courier New" w:cs="Courier New"/>
        </w:rPr>
        <w:t xml:space="preserve">, which is also shown to be applicable to </w:t>
      </w:r>
      <w:del w:id="399" w:author="N Vun" w:date="2013-03-04T00:37:00Z">
        <w:r w:rsidRPr="00C47359" w:rsidDel="00B73E8B">
          <w:rPr>
            <w:rFonts w:ascii="Courier New" w:hAnsi="Courier New" w:cs="Courier New"/>
          </w:rPr>
          <w:delText>sar</w:delText>
        </w:r>
      </w:del>
      <w:ins w:id="400" w:author="N Vun" w:date="2013-03-04T00:37:00Z">
        <w:r w:rsidR="00B73E8B">
          <w:rPr>
            <w:rFonts w:ascii="Courier New" w:hAnsi="Courier New" w:cs="Courier New"/>
          </w:rPr>
          <w:t>SAR.</w:t>
        </w:r>
      </w:ins>
      <w:del w:id="401" w:author="N Vun" w:date="2013-03-04T00:37:00Z">
        <w:r w:rsidRPr="00C47359" w:rsidDel="00B73E8B">
          <w:rPr>
            <w:rFonts w:ascii="Courier New" w:hAnsi="Courier New" w:cs="Courier New"/>
          </w:rPr>
          <w:delText>,</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ins w:id="402" w:author="N Vun" w:date="2013-03-04T00:37:00Z">
        <w:r w:rsidR="00B73E8B">
          <w:rPr>
            <w:rFonts w:ascii="Courier New" w:hAnsi="Courier New" w:cs="Courier New"/>
          </w:rPr>
          <w:t>In</w:t>
        </w:r>
      </w:ins>
      <w:del w:id="403" w:author="N Vun" w:date="2013-03-04T00:37:00Z">
        <w:r w:rsidRPr="00C47359" w:rsidDel="00B73E8B">
          <w:rPr>
            <w:rFonts w:ascii="Courier New" w:hAnsi="Courier New" w:cs="Courier New"/>
          </w:rPr>
          <w:delText>in</w:delText>
        </w:r>
      </w:del>
      <w:r w:rsidRPr="00C47359">
        <w:rPr>
          <w:rFonts w:ascii="Courier New" w:hAnsi="Courier New" w:cs="Courier New"/>
        </w:rPr>
        <w:t xml:space="preserve"> this section, the use of consistent measures of distance in the context of </w:t>
      </w:r>
      <w:del w:id="404" w:author="N Vun" w:date="2013-03-04T00:40:00Z">
        <w:r w:rsidRPr="00C47359" w:rsidDel="00AD46F7">
          <w:rPr>
            <w:rFonts w:ascii="Courier New" w:hAnsi="Courier New" w:cs="Courier New"/>
          </w:rPr>
          <w:delText xml:space="preserve">polsar </w:delText>
        </w:r>
      </w:del>
      <w:ins w:id="405" w:author="N Vun" w:date="2013-03-04T00:40:00Z">
        <w:r w:rsidR="00AD46F7">
          <w:rPr>
            <w:rFonts w:ascii="Courier New" w:hAnsi="Courier New" w:cs="Courier New"/>
          </w:rPr>
          <w:t>POLSAR</w:t>
        </w:r>
        <w:r w:rsidR="00AD46F7" w:rsidRPr="00C47359">
          <w:rPr>
            <w:rFonts w:ascii="Courier New" w:hAnsi="Courier New" w:cs="Courier New"/>
          </w:rPr>
          <w:t xml:space="preserve"> </w:t>
        </w:r>
      </w:ins>
      <w:r w:rsidRPr="00C47359">
        <w:rPr>
          <w:rFonts w:ascii="Courier New" w:hAnsi="Courier New" w:cs="Courier New"/>
        </w:rPr>
        <w:t>speckle filtering is briefly explored.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It has been found \cite{Rignot_1993_TGRS_896} that for </w:t>
      </w:r>
      <w:del w:id="406" w:author="N Vun" w:date="2013-03-04T00:40:00Z">
        <w:r w:rsidRPr="00C47359" w:rsidDel="00AD46F7">
          <w:rPr>
            <w:rFonts w:ascii="Courier New" w:hAnsi="Courier New" w:cs="Courier New"/>
          </w:rPr>
          <w:delText xml:space="preserve">sar </w:delText>
        </w:r>
      </w:del>
      <w:ins w:id="407" w:author="N Vun" w:date="2013-03-04T00:40:00Z">
        <w:r w:rsidR="00AD46F7">
          <w:rPr>
            <w:rFonts w:ascii="Courier New" w:hAnsi="Courier New" w:cs="Courier New"/>
          </w:rPr>
          <w:t>SAR</w:t>
        </w:r>
        <w:r w:rsidR="00AD46F7" w:rsidRPr="00C47359">
          <w:rPr>
            <w:rFonts w:ascii="Courier New" w:hAnsi="Courier New" w:cs="Courier New"/>
          </w:rPr>
          <w:t xml:space="preserve"> </w:t>
        </w:r>
      </w:ins>
      <w:r w:rsidRPr="00C47359">
        <w:rPr>
          <w:rFonts w:ascii="Courier New" w:hAnsi="Courier New" w:cs="Courier New"/>
        </w:rPr>
        <w:t xml:space="preserve">data set that in its original domain: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ratio</w:t>
      </w:r>
      <w:proofErr w:type="gramEnd"/>
      <w:r w:rsidRPr="00C47359">
        <w:rPr>
          <w:rFonts w:ascii="Courier New" w:hAnsi="Courier New" w:cs="Courier New"/>
        </w:rPr>
        <w:t xml:space="preserve"> is a better evaluation than standard </w:t>
      </w:r>
      <w:del w:id="408" w:author="N Vun" w:date="2013-03-04T00:40:00Z">
        <w:r w:rsidRPr="00C47359" w:rsidDel="00AD46F7">
          <w:rPr>
            <w:rFonts w:ascii="Courier New" w:hAnsi="Courier New" w:cs="Courier New"/>
          </w:rPr>
          <w:delText>substractive</w:delText>
        </w:r>
      </w:del>
      <w:ins w:id="409" w:author="N Vun" w:date="2013-03-04T00:40:00Z">
        <w:r w:rsidR="00AD46F7" w:rsidRPr="00C47359">
          <w:rPr>
            <w:rFonts w:ascii="Courier New" w:hAnsi="Courier New" w:cs="Courier New"/>
          </w:rPr>
          <w:t>subtractive</w:t>
        </w:r>
      </w:ins>
      <w:r w:rsidRPr="00C47359">
        <w:rPr>
          <w:rFonts w:ascii="Courier New" w:hAnsi="Courier New" w:cs="Courier New"/>
        </w:rPr>
        <w:t xml:space="preserve"> residual. </w:t>
      </w:r>
    </w:p>
    <w:p w:rsidR="0098554E" w:rsidRPr="00C47359" w:rsidRDefault="0098554E" w:rsidP="00C47359">
      <w:pPr>
        <w:pStyle w:val="PlainText"/>
        <w:rPr>
          <w:rFonts w:ascii="Courier New" w:hAnsi="Courier New" w:cs="Courier New"/>
        </w:rPr>
      </w:pPr>
      <w:r w:rsidRPr="00C47359">
        <w:rPr>
          <w:rFonts w:ascii="Courier New" w:hAnsi="Courier New" w:cs="Courier New"/>
        </w:rPr>
        <w:t>However, ratio residual is argued as not being natural for digital display \</w:t>
      </w:r>
      <w:proofErr w:type="gramStart"/>
      <w:r w:rsidRPr="00C47359">
        <w:rPr>
          <w:rFonts w:ascii="Courier New" w:hAnsi="Courier New" w:cs="Courier New"/>
        </w:rPr>
        <w:t>cite{</w:t>
      </w:r>
      <w:proofErr w:type="gramEnd"/>
      <w:r w:rsidRPr="00C47359">
        <w:rPr>
          <w:rFonts w:ascii="Courier New" w:hAnsi="Courier New" w:cs="Courier New"/>
        </w:rPr>
        <w:t>Medeiros_2003_IJRS}.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Our previous work in the context of </w:t>
      </w:r>
      <w:del w:id="410" w:author="N Vun" w:date="2013-03-04T00:40:00Z">
        <w:r w:rsidRPr="00C47359" w:rsidDel="00AD46F7">
          <w:rPr>
            <w:rFonts w:ascii="Courier New" w:hAnsi="Courier New" w:cs="Courier New"/>
          </w:rPr>
          <w:delText xml:space="preserve">sar </w:delText>
        </w:r>
      </w:del>
      <w:ins w:id="411" w:author="N Vun" w:date="2013-03-04T00:40:00Z">
        <w:r w:rsidR="00AD46F7">
          <w:rPr>
            <w:rFonts w:ascii="Courier New" w:hAnsi="Courier New" w:cs="Courier New"/>
          </w:rPr>
          <w:t>SAR</w:t>
        </w:r>
        <w:r w:rsidR="00AD46F7" w:rsidRPr="00C47359">
          <w:rPr>
            <w:rFonts w:ascii="Courier New" w:hAnsi="Courier New" w:cs="Courier New"/>
          </w:rPr>
          <w:t xml:space="preserve"> </w:t>
        </w:r>
      </w:ins>
      <w:r w:rsidRPr="00C47359">
        <w:rPr>
          <w:rFonts w:ascii="Courier New" w:hAnsi="Courier New" w:cs="Courier New"/>
        </w:rPr>
        <w:t>speckle filtering found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in</w:t>
      </w:r>
      <w:proofErr w:type="gramEnd"/>
      <w:r w:rsidRPr="00C47359">
        <w:rPr>
          <w:rFonts w:ascii="Courier New" w:hAnsi="Courier New" w:cs="Courier New"/>
        </w:rPr>
        <w:t xml:space="preserve"> log-transformed domains, this ratio is transformed into a subtractive residual that is homoskedastic.</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variance of sample log-determinant is shown </w:t>
      </w:r>
      <w:ins w:id="412" w:author="N Vun" w:date="2013-03-04T00:38:00Z">
        <w:r w:rsidR="00AD46F7">
          <w:rPr>
            <w:rFonts w:ascii="Courier New" w:hAnsi="Courier New" w:cs="Courier New"/>
          </w:rPr>
          <w:t xml:space="preserve">to be </w:t>
        </w:r>
      </w:ins>
      <w:r w:rsidRPr="00C47359">
        <w:rPr>
          <w:rFonts w:ascii="Courier New" w:hAnsi="Courier New" w:cs="Courier New"/>
        </w:rPr>
        <w:t>linked to the ENL index.</w:t>
      </w:r>
    </w:p>
    <w:p w:rsidR="0098554E" w:rsidRPr="00C47359" w:rsidRDefault="0098554E" w:rsidP="00C47359">
      <w:pPr>
        <w:pStyle w:val="PlainText"/>
        <w:rPr>
          <w:rFonts w:ascii="Courier New" w:hAnsi="Courier New" w:cs="Courier New"/>
        </w:rPr>
      </w:pPr>
      <w:r w:rsidRPr="00C47359">
        <w:rPr>
          <w:rFonts w:ascii="Courier New" w:hAnsi="Courier New" w:cs="Courier New"/>
        </w:rPr>
        <w:t>This form the basis for evaluating POLSAR speckle filters over homogeneous areas.</w:t>
      </w:r>
    </w:p>
    <w:p w:rsidR="0098554E" w:rsidRPr="00C47359" w:rsidRDefault="0098554E" w:rsidP="00C47359">
      <w:pPr>
        <w:pStyle w:val="PlainText"/>
        <w:rPr>
          <w:rFonts w:ascii="Courier New" w:hAnsi="Courier New" w:cs="Courier New"/>
        </w:rPr>
      </w:pPr>
      <w:r w:rsidRPr="00C47359">
        <w:rPr>
          <w:rFonts w:ascii="Courier New" w:hAnsi="Courier New" w:cs="Courier New"/>
        </w:rPr>
        <w:t>The procedure is simple.</w:t>
      </w:r>
    </w:p>
    <w:p w:rsidR="0098554E" w:rsidRPr="00C47359" w:rsidRDefault="0098554E" w:rsidP="00C47359">
      <w:pPr>
        <w:pStyle w:val="PlainText"/>
        <w:rPr>
          <w:rFonts w:ascii="Courier New" w:hAnsi="Courier New" w:cs="Courier New"/>
        </w:rPr>
      </w:pPr>
      <w:r w:rsidRPr="00C47359">
        <w:rPr>
          <w:rFonts w:ascii="Courier New" w:hAnsi="Courier New" w:cs="Courier New"/>
        </w:rPr>
        <w:t>To evaluate a given POLSAR speckle filter over homogeneous areas,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filter is applied over </w:t>
      </w:r>
      <w:del w:id="413" w:author="N Vun" w:date="2013-03-04T00:41:00Z">
        <w:r w:rsidRPr="00C47359" w:rsidDel="00AD46F7">
          <w:rPr>
            <w:rFonts w:ascii="Courier New" w:hAnsi="Courier New" w:cs="Courier New"/>
          </w:rPr>
          <w:delText xml:space="preserve">any </w:delText>
        </w:r>
      </w:del>
      <w:ins w:id="414" w:author="N Vun" w:date="2013-03-04T00:41:00Z">
        <w:r w:rsidR="00AD46F7">
          <w:rPr>
            <w:rFonts w:ascii="Courier New" w:hAnsi="Courier New" w:cs="Courier New"/>
          </w:rPr>
          <w:t>a</w:t>
        </w:r>
        <w:r w:rsidR="00AD46F7" w:rsidRPr="00C47359">
          <w:rPr>
            <w:rFonts w:ascii="Courier New" w:hAnsi="Courier New" w:cs="Courier New"/>
          </w:rPr>
          <w:t xml:space="preserve"> </w:t>
        </w:r>
      </w:ins>
      <w:r w:rsidRPr="00C47359">
        <w:rPr>
          <w:rFonts w:ascii="Courier New" w:hAnsi="Courier New" w:cs="Courier New"/>
        </w:rPr>
        <w:t>known homogeneous area</w:t>
      </w:r>
      <w:del w:id="415" w:author="N Vun" w:date="2013-03-04T00:41:00Z">
        <w:r w:rsidRPr="00C47359" w:rsidDel="00AD46F7">
          <w:rPr>
            <w:rFonts w:ascii="Courier New" w:hAnsi="Courier New" w:cs="Courier New"/>
          </w:rPr>
          <w:delText>s</w:delText>
        </w:r>
      </w:del>
      <w:r w:rsidRPr="00C47359">
        <w:rPr>
          <w:rFonts w:ascii="Courier New" w:hAnsi="Courier New" w:cs="Courier New"/>
        </w:rPr>
        <w:t xml:space="preserve"> and the sample variance of log-determinant is measured.</w:t>
      </w:r>
    </w:p>
    <w:p w:rsidR="0098554E" w:rsidRPr="00C47359" w:rsidRDefault="0098554E" w:rsidP="00C47359">
      <w:pPr>
        <w:pStyle w:val="PlainText"/>
        <w:rPr>
          <w:rFonts w:ascii="Courier New" w:hAnsi="Courier New" w:cs="Courier New"/>
        </w:rPr>
      </w:pPr>
      <w:r w:rsidRPr="00C47359">
        <w:rPr>
          <w:rFonts w:ascii="Courier New" w:hAnsi="Courier New" w:cs="Courier New"/>
        </w:rPr>
        <w:t>The Equivant Number of Look (ENL) is then estimated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either</w:t>
      </w:r>
      <w:proofErr w:type="gramEnd"/>
      <w:r w:rsidRPr="00C47359">
        <w:rPr>
          <w:rFonts w:ascii="Courier New" w:hAnsi="Courier New" w:cs="Courier New"/>
        </w:rPr>
        <w:t xml:space="preserve"> by referencing the prepared graphs given by Eqn. \ref{eqn:expected_sample_var_log_as_function_of_enl}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or</w:t>
      </w:r>
      <w:proofErr w:type="gramEnd"/>
      <w:r w:rsidRPr="00C47359">
        <w:rPr>
          <w:rFonts w:ascii="Courier New" w:hAnsi="Courier New" w:cs="Courier New"/>
        </w:rPr>
        <w:t xml:space="preserve"> alternatively by setting the measured variance value into $var[\ln{|C_v|}]$ in Eqn. \ref{eqn:enl_estimation_formula}.</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 order for such a procedure to be </w:t>
      </w:r>
      <w:ins w:id="416" w:author="N Vun" w:date="2013-03-04T00:39:00Z">
        <w:r w:rsidR="00AD46F7">
          <w:rPr>
            <w:rFonts w:ascii="Courier New" w:hAnsi="Courier New" w:cs="Courier New"/>
          </w:rPr>
          <w:t xml:space="preserve">more </w:t>
        </w:r>
      </w:ins>
      <w:r w:rsidRPr="00C47359">
        <w:rPr>
          <w:rFonts w:ascii="Courier New" w:hAnsi="Courier New" w:cs="Courier New"/>
        </w:rPr>
        <w:t>generic</w:t>
      </w:r>
      <w:del w:id="417" w:author="N Vun" w:date="2013-03-04T00:40:00Z">
        <w:r w:rsidRPr="00C47359" w:rsidDel="00AD46F7">
          <w:rPr>
            <w:rFonts w:ascii="Courier New" w:hAnsi="Courier New" w:cs="Courier New"/>
          </w:rPr>
          <w:delText xml:space="preserve"> enough</w:delText>
        </w:r>
      </w:del>
      <w:r w:rsidRPr="00C47359">
        <w:rPr>
          <w:rFonts w:ascii="Courier New" w:hAnsi="Courier New" w:cs="Courier New"/>
        </w:rPr>
        <w:t>, it is important that the given POLSAR speckle filter preserve the consistency property in the log-transformed domain.</w:t>
      </w:r>
    </w:p>
    <w:p w:rsidR="0098554E" w:rsidRPr="00C47359" w:rsidRDefault="0098554E" w:rsidP="00C47359">
      <w:pPr>
        <w:pStyle w:val="PlainText"/>
        <w:rPr>
          <w:rFonts w:ascii="Courier New" w:hAnsi="Courier New" w:cs="Courier New"/>
        </w:rPr>
      </w:pPr>
      <w:r w:rsidRPr="00C47359">
        <w:rPr>
          <w:rFonts w:ascii="Courier New" w:hAnsi="Courier New" w:cs="Courier New"/>
        </w:rPr>
        <w:t>That can be tested by applying the POLSAR filter into different sets of homogeneous area and investigate the plots of the dis-similarity measures presented above.</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\ref{fig:boxcar_3x3_preserves_consistency} presents two example plots to show that: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3x3 POLSAR boxcar filter preserves the consistency property.</w:t>
      </w:r>
    </w:p>
    <w:p w:rsidR="0098554E" w:rsidRPr="00C47359" w:rsidRDefault="0098554E" w:rsidP="00C47359">
      <w:pPr>
        <w:pStyle w:val="PlainText"/>
        <w:rPr>
          <w:rFonts w:ascii="Courier New" w:hAnsi="Courier New" w:cs="Courier New"/>
        </w:rPr>
      </w:pPr>
      <w:r w:rsidRPr="00C47359">
        <w:rPr>
          <w:rFonts w:ascii="Courier New" w:hAnsi="Courier New" w:cs="Courier New"/>
        </w:rPr>
        <w:t>The boxcar filter is applied into 2 sets of part-pol AIRSAR data over Flevoland (HH-HV and VH-VV).</w:t>
      </w:r>
    </w:p>
    <w:p w:rsidR="0098554E" w:rsidRPr="00C47359" w:rsidRDefault="0098554E" w:rsidP="00C47359">
      <w:pPr>
        <w:pStyle w:val="PlainText"/>
        <w:rPr>
          <w:rFonts w:ascii="Courier New" w:hAnsi="Courier New" w:cs="Courier New"/>
        </w:rPr>
      </w:pPr>
      <w:r w:rsidRPr="00C47359">
        <w:rPr>
          <w:rFonts w:ascii="Courier New" w:hAnsi="Courier New" w:cs="Courier New"/>
        </w:rPr>
        <w:t>Log-determinant and the contrast measure is computed for the inputs and outputs filtered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their plots are presented.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 fact, the test procedure can be applied on any of the models presented above.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\subfloat[Log-determinants histograms of boxcar 3x3 speckle filter</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\epsffile{images/boxcar_3x3_preserves_consistency.log_determinant.eps}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\label{log_determinant}</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\subfloat[Contrast histograms of boxcar 3x3 speckle filter</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\epsffile{images/boxcar_3x3_preserves_consistency.contrast.eps}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\caption{POLSAR 3x3 boxcar filter preserves the consistency property. Consistency means: as long as the area is homogeneous, regardless of the underlysing signal $\Sigma_v$ the shapes of the histograms should be the same.}</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\label{fig:boxcar_3x3_preserves_consistency}</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consistency property of POLSAR speckle filter is important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not</w:t>
      </w:r>
      <w:proofErr w:type="gramEnd"/>
      <w:r w:rsidRPr="00C47359">
        <w:rPr>
          <w:rFonts w:ascii="Courier New" w:hAnsi="Courier New" w:cs="Courier New"/>
        </w:rPr>
        <w:t xml:space="preserve"> only to make the estimation of ENL become general enough</w:t>
      </w:r>
      <w:ins w:id="418" w:author="N Vun" w:date="2013-03-04T00:42:00Z">
        <w:r w:rsidR="00AD46F7">
          <w:rPr>
            <w:rFonts w:ascii="Courier New" w:hAnsi="Courier New" w:cs="Courier New"/>
          </w:rPr>
          <w:t>.</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419" w:author="N Vun" w:date="2013-03-04T00:42:00Z">
        <w:r w:rsidRPr="00C47359" w:rsidDel="00AD46F7">
          <w:rPr>
            <w:rFonts w:ascii="Courier New" w:hAnsi="Courier New" w:cs="Courier New"/>
          </w:rPr>
          <w:delText xml:space="preserve">but </w:delText>
        </w:r>
      </w:del>
      <w:ins w:id="420" w:author="N Vun" w:date="2013-03-04T00:42:00Z">
        <w:r w:rsidR="00AD46F7">
          <w:rPr>
            <w:rFonts w:ascii="Courier New" w:hAnsi="Courier New" w:cs="Courier New"/>
          </w:rPr>
          <w:t>It is</w:t>
        </w:r>
        <w:r w:rsidR="00AD46F7" w:rsidRPr="00C47359">
          <w:rPr>
            <w:rFonts w:ascii="Courier New" w:hAnsi="Courier New" w:cs="Courier New"/>
          </w:rPr>
          <w:t xml:space="preserve"> </w:t>
        </w:r>
      </w:ins>
      <w:r w:rsidRPr="00C47359">
        <w:rPr>
          <w:rFonts w:ascii="Courier New" w:hAnsi="Courier New" w:cs="Courier New"/>
        </w:rPr>
        <w:t>also to ensure that any classification / detection algorithm</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is based on the scalar and consistent measures of distance would work on both pre-filtered and post-filtered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Otherwise if a </w:t>
      </w:r>
      <w:del w:id="421" w:author="N Vun" w:date="2013-03-04T00:42:00Z">
        <w:r w:rsidRPr="00C47359" w:rsidDel="00AD46F7">
          <w:rPr>
            <w:rFonts w:ascii="Courier New" w:hAnsi="Courier New" w:cs="Courier New"/>
          </w:rPr>
          <w:delText xml:space="preserve">polsar </w:delText>
        </w:r>
      </w:del>
      <w:ins w:id="422" w:author="N Vun" w:date="2013-03-04T00:42:00Z">
        <w:r w:rsidR="00AD46F7">
          <w:rPr>
            <w:rFonts w:ascii="Courier New" w:hAnsi="Courier New" w:cs="Courier New"/>
          </w:rPr>
          <w:t>POLSAR</w:t>
        </w:r>
        <w:r w:rsidR="00AD46F7" w:rsidRPr="00C47359">
          <w:rPr>
            <w:rFonts w:ascii="Courier New" w:hAnsi="Courier New" w:cs="Courier New"/>
          </w:rPr>
          <w:t xml:space="preserve"> </w:t>
        </w:r>
      </w:ins>
      <w:r w:rsidRPr="00C47359">
        <w:rPr>
          <w:rFonts w:ascii="Courier New" w:hAnsi="Courier New" w:cs="Courier New"/>
        </w:rPr>
        <w:t xml:space="preserve">speckle filter gives different plots for different homogeneous areas, then not only its </w:t>
      </w:r>
      <w:del w:id="423" w:author="N Vun" w:date="2013-03-04T00:42:00Z">
        <w:r w:rsidRPr="00C47359" w:rsidDel="00AD46F7">
          <w:rPr>
            <w:rFonts w:ascii="Courier New" w:hAnsi="Courier New" w:cs="Courier New"/>
          </w:rPr>
          <w:delText xml:space="preserve">enl </w:delText>
        </w:r>
      </w:del>
      <w:ins w:id="424" w:author="N Vun" w:date="2013-03-04T00:42:00Z">
        <w:r w:rsidR="00AD46F7">
          <w:rPr>
            <w:rFonts w:ascii="Courier New" w:hAnsi="Courier New" w:cs="Courier New"/>
          </w:rPr>
          <w:t>ENL</w:t>
        </w:r>
        <w:r w:rsidR="00AD46F7" w:rsidRPr="00C47359">
          <w:rPr>
            <w:rFonts w:ascii="Courier New" w:hAnsi="Courier New" w:cs="Courier New"/>
          </w:rPr>
          <w:t xml:space="preserve"> </w:t>
        </w:r>
      </w:ins>
      <w:r w:rsidRPr="00C47359">
        <w:rPr>
          <w:rFonts w:ascii="Courier New" w:hAnsi="Courier New" w:cs="Courier New"/>
        </w:rPr>
        <w:t xml:space="preserve">estimation will be dependent on the underlying signal, </w:t>
      </w:r>
    </w:p>
    <w:p w:rsidR="0098554E" w:rsidRPr="00C47359" w:rsidRDefault="0098554E" w:rsidP="00C47359">
      <w:pPr>
        <w:pStyle w:val="PlainText"/>
        <w:rPr>
          <w:rFonts w:ascii="Courier New" w:hAnsi="Courier New" w:cs="Courier New"/>
        </w:rPr>
      </w:pPr>
      <w:del w:id="425" w:author="N Vun" w:date="2013-03-04T00:43:00Z">
        <w:r w:rsidRPr="00C47359" w:rsidDel="00AD46F7">
          <w:rPr>
            <w:rFonts w:ascii="Courier New" w:hAnsi="Courier New" w:cs="Courier New"/>
          </w:rPr>
          <w:lastRenderedPageBreak/>
          <w:delText xml:space="preserve">But </w:delText>
        </w:r>
      </w:del>
      <w:proofErr w:type="gramStart"/>
      <w:r w:rsidRPr="00C47359">
        <w:rPr>
          <w:rFonts w:ascii="Courier New" w:hAnsi="Courier New" w:cs="Courier New"/>
        </w:rPr>
        <w:t>its</w:t>
      </w:r>
      <w:proofErr w:type="gramEnd"/>
      <w:r w:rsidRPr="00C47359">
        <w:rPr>
          <w:rFonts w:ascii="Courier New" w:hAnsi="Courier New" w:cs="Courier New"/>
        </w:rPr>
        <w:t xml:space="preserve"> output also shall not follow the statistical distribution family that characterize multi-look </w:t>
      </w:r>
      <w:del w:id="426" w:author="N Vun" w:date="2013-03-04T00:43:00Z">
        <w:r w:rsidRPr="00C47359" w:rsidDel="00AD46F7">
          <w:rPr>
            <w:rFonts w:ascii="Courier New" w:hAnsi="Courier New" w:cs="Courier New"/>
          </w:rPr>
          <w:delText>polsar</w:delText>
        </w:r>
      </w:del>
      <w:ins w:id="427" w:author="N Vun" w:date="2013-03-04T00:43:00Z">
        <w:r w:rsidR="00AD46F7">
          <w:rPr>
            <w:rFonts w:ascii="Courier New" w:hAnsi="Courier New" w:cs="Courier New"/>
          </w:rPr>
          <w:t>POLSAR</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the preservation of this consistency is believed to be an important consideration for </w:t>
      </w:r>
      <w:del w:id="428" w:author="N Vun" w:date="2013-03-04T00:43:00Z">
        <w:r w:rsidRPr="00C47359" w:rsidDel="00AD46F7">
          <w:rPr>
            <w:rFonts w:ascii="Courier New" w:hAnsi="Courier New" w:cs="Courier New"/>
          </w:rPr>
          <w:delText xml:space="preserve">polsar </w:delText>
        </w:r>
      </w:del>
      <w:ins w:id="429" w:author="N Vun" w:date="2013-03-04T00:43:00Z">
        <w:r w:rsidR="00AD46F7">
          <w:rPr>
            <w:rFonts w:ascii="Courier New" w:hAnsi="Courier New" w:cs="Courier New"/>
          </w:rPr>
          <w:t>POLSAR</w:t>
        </w:r>
        <w:r w:rsidR="00AD46F7" w:rsidRPr="00C47359">
          <w:rPr>
            <w:rFonts w:ascii="Courier New" w:hAnsi="Courier New" w:cs="Courier New"/>
          </w:rPr>
          <w:t xml:space="preserve"> </w:t>
        </w:r>
      </w:ins>
      <w:r w:rsidRPr="00C47359">
        <w:rPr>
          <w:rFonts w:ascii="Courier New" w:hAnsi="Courier New" w:cs="Courier New"/>
        </w:rPr>
        <w:t xml:space="preserve">speckle filter if </w:t>
      </w:r>
      <w:del w:id="430" w:author="N Vun" w:date="2013-03-04T00:44:00Z">
        <w:r w:rsidRPr="00C47359" w:rsidDel="00AD46F7">
          <w:rPr>
            <w:rFonts w:ascii="Courier New" w:hAnsi="Courier New" w:cs="Courier New"/>
          </w:rPr>
          <w:delText xml:space="preserve">he </w:delText>
        </w:r>
      </w:del>
      <w:ins w:id="431" w:author="N Vun" w:date="2013-03-04T00:44:00Z">
        <w:r w:rsidR="00AD46F7">
          <w:rPr>
            <w:rFonts w:ascii="Courier New" w:hAnsi="Courier New" w:cs="Courier New"/>
          </w:rPr>
          <w:t>we</w:t>
        </w:r>
        <w:r w:rsidR="00AD46F7" w:rsidRPr="00C47359">
          <w:rPr>
            <w:rFonts w:ascii="Courier New" w:hAnsi="Courier New" w:cs="Courier New"/>
          </w:rPr>
          <w:t xml:space="preserve"> </w:t>
        </w:r>
      </w:ins>
      <w:r w:rsidRPr="00C47359">
        <w:rPr>
          <w:rFonts w:ascii="Courier New" w:hAnsi="Courier New" w:cs="Courier New"/>
        </w:rPr>
        <w:t xml:space="preserve">want a host of detection and classification algorithms to work on </w:t>
      </w:r>
      <w:del w:id="432" w:author="N Vun" w:date="2013-03-04T00:44:00Z">
        <w:r w:rsidRPr="00C47359" w:rsidDel="00AD46F7">
          <w:rPr>
            <w:rFonts w:ascii="Courier New" w:hAnsi="Courier New" w:cs="Courier New"/>
          </w:rPr>
          <w:delText xml:space="preserve">his </w:delText>
        </w:r>
      </w:del>
      <w:ins w:id="433" w:author="N Vun" w:date="2013-03-04T00:44:00Z">
        <w:r w:rsidR="00AD46F7">
          <w:rPr>
            <w:rFonts w:ascii="Courier New" w:hAnsi="Courier New" w:cs="Courier New"/>
          </w:rPr>
          <w:t>our</w:t>
        </w:r>
        <w:r w:rsidR="00AD46F7" w:rsidRPr="00C47359">
          <w:rPr>
            <w:rFonts w:ascii="Courier New" w:hAnsi="Courier New" w:cs="Courier New"/>
          </w:rPr>
          <w:t xml:space="preserve"> </w:t>
        </w:r>
      </w:ins>
      <w:r w:rsidRPr="00C47359">
        <w:rPr>
          <w:rFonts w:ascii="Courier New" w:hAnsi="Courier New" w:cs="Courier New"/>
        </w:rPr>
        <w:t>filtered data output.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evaluation over heterogeneous area, the consistent measures of distance may also be an invaluable tool.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%in helping to evaluate POLSAR speckle filters.</w:t>
      </w:r>
    </w:p>
    <w:p w:rsidR="0098554E" w:rsidRPr="00C47359" w:rsidRDefault="0098554E" w:rsidP="00C47359">
      <w:pPr>
        <w:pStyle w:val="PlainText"/>
        <w:rPr>
          <w:rFonts w:ascii="Courier New" w:hAnsi="Courier New" w:cs="Courier New"/>
        </w:rPr>
      </w:pPr>
      <w:r w:rsidRPr="00C47359">
        <w:rPr>
          <w:rFonts w:ascii="Courier New" w:hAnsi="Courier New" w:cs="Courier New"/>
        </w:rPr>
        <w:t>For a start, since the model for log-determinant is additive and homoskedastic,</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log-determinant</w:t>
      </w:r>
      <w:proofErr w:type="gramEnd"/>
      <w:r w:rsidRPr="00C47359">
        <w:rPr>
          <w:rFonts w:ascii="Courier New" w:hAnsi="Courier New" w:cs="Courier New"/>
        </w:rPr>
        <w:t xml:space="preserve"> images may be better naturally suited for gray-level digital images</w:t>
      </w:r>
      <w:del w:id="434" w:author="N Vun" w:date="2013-03-04T00:45:00Z">
        <w:r w:rsidRPr="00C47359" w:rsidDel="00AD46F7">
          <w:rPr>
            <w:rFonts w:ascii="Courier New" w:hAnsi="Courier New" w:cs="Courier New"/>
          </w:rPr>
          <w:delText>.</w:delText>
        </w:r>
      </w:del>
      <w:ins w:id="435" w:author="N Vun" w:date="2013-03-04T00:45:00Z">
        <w:r w:rsidR="00AD46F7">
          <w:rPr>
            <w:rFonts w:ascii="Courier New" w:hAnsi="Courier New" w:cs="Courier New"/>
          </w:rPr>
          <w:t>,</w:t>
        </w:r>
      </w:ins>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specifically</w:t>
      </w:r>
      <w:proofErr w:type="gramEnd"/>
      <w:r w:rsidRPr="00C47359">
        <w:rPr>
          <w:rFonts w:ascii="Courier New" w:hAnsi="Courier New" w:cs="Courier New"/>
        </w:rPr>
        <w:t xml:space="preserve"> for evaluation of statistical estimators,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It is both important and </w:t>
      </w:r>
      <w:del w:id="436" w:author="N Vun" w:date="2013-03-04T00:45:00Z">
        <w:r w:rsidRPr="00C47359" w:rsidDel="00AD46F7">
          <w:rPr>
            <w:rFonts w:ascii="Courier New" w:hAnsi="Courier New" w:cs="Courier New"/>
          </w:rPr>
          <w:delText>convinient</w:delText>
        </w:r>
      </w:del>
      <w:ins w:id="437" w:author="N Vun" w:date="2013-03-04T00:45:00Z">
        <w:r w:rsidR="00AD46F7" w:rsidRPr="00C47359">
          <w:rPr>
            <w:rFonts w:ascii="Courier New" w:hAnsi="Courier New" w:cs="Courier New"/>
          </w:rPr>
          <w:t>convenient</w:t>
        </w:r>
      </w:ins>
      <w:r w:rsidRPr="00C47359">
        <w:rPr>
          <w:rFonts w:ascii="Courier New" w:hAnsi="Courier New" w:cs="Courier New"/>
        </w:rPr>
        <w:t xml:space="preserve"> to investigate the estimators' error / residual image. %plays an important role.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For future further analysis, the residual is defined here as the distance between the log-determinants of the filtered outputs and the original input. </w:t>
      </w:r>
    </w:p>
    <w:p w:rsidR="0098554E" w:rsidRPr="00C47359" w:rsidRDefault="0098554E" w:rsidP="00C47359">
      <w:pPr>
        <w:pStyle w:val="PlainText"/>
        <w:rPr>
          <w:rFonts w:ascii="Courier New" w:hAnsi="Courier New" w:cs="Courier New"/>
        </w:rPr>
      </w:pPr>
      <w:r w:rsidRPr="00C47359">
        <w:rPr>
          <w:rFonts w:ascii="Courier New" w:hAnsi="Courier New" w:cs="Courier New"/>
        </w:rPr>
        <w:t>Ideally speaking, under the context of additive model,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w:t>
      </w:r>
      <w:proofErr w:type="gramEnd"/>
      <w:r w:rsidRPr="00C47359">
        <w:rPr>
          <w:rFonts w:ascii="Courier New" w:hAnsi="Courier New" w:cs="Courier New"/>
        </w:rPr>
        <w:t xml:space="preserve"> perfect estimator's residual should </w:t>
      </w:r>
      <w:del w:id="438" w:author="N Vun" w:date="2013-03-04T00:45:00Z">
        <w:r w:rsidRPr="00C47359" w:rsidDel="00AD46F7">
          <w:rPr>
            <w:rFonts w:ascii="Courier New" w:hAnsi="Courier New" w:cs="Courier New"/>
          </w:rPr>
          <w:delText xml:space="preserve">be </w:delText>
        </w:r>
      </w:del>
      <w:r w:rsidRPr="00C47359">
        <w:rPr>
          <w:rFonts w:ascii="Courier New" w:hAnsi="Courier New" w:cs="Courier New"/>
        </w:rPr>
        <w:t>consist</w:t>
      </w:r>
      <w:del w:id="439" w:author="N Vun" w:date="2013-03-04T00:45:00Z">
        <w:r w:rsidRPr="00C47359" w:rsidDel="00AD46F7">
          <w:rPr>
            <w:rFonts w:ascii="Courier New" w:hAnsi="Courier New" w:cs="Courier New"/>
          </w:rPr>
          <w:delText>s</w:delText>
        </w:r>
      </w:del>
      <w:r w:rsidRPr="00C47359">
        <w:rPr>
          <w:rFonts w:ascii="Courier New" w:hAnsi="Courier New" w:cs="Courier New"/>
        </w:rPr>
        <w:t xml:space="preserve"> only of random noise.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And under the assumption of homoskedasticity,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Gauss Markov theorem becomes applicable.</w:t>
      </w:r>
    </w:p>
    <w:p w:rsidR="0098554E" w:rsidRPr="00C47359" w:rsidRDefault="0098554E" w:rsidP="00C47359">
      <w:pPr>
        <w:pStyle w:val="PlainText"/>
        <w:rPr>
          <w:rFonts w:ascii="Courier New" w:hAnsi="Courier New" w:cs="Courier New"/>
        </w:rPr>
      </w:pPr>
      <w:r w:rsidRPr="00C47359">
        <w:rPr>
          <w:rFonts w:ascii="Courier New" w:hAnsi="Courier New" w:cs="Courier New"/>
        </w:rPr>
        <w:t>Thus the optimal estimator is expected to exhibit</w:t>
      </w:r>
      <w:del w:id="440" w:author="N Vun" w:date="2013-03-04T00:46:00Z">
        <w:r w:rsidRPr="00C47359" w:rsidDel="00AD46F7">
          <w:rPr>
            <w:rFonts w:ascii="Courier New" w:hAnsi="Courier New" w:cs="Courier New"/>
          </w:rPr>
          <w:delText>s</w:delText>
        </w:r>
      </w:del>
      <w:r w:rsidRPr="00C47359">
        <w:rPr>
          <w:rFonts w:ascii="Courier New" w:hAnsi="Courier New" w:cs="Courier New"/>
        </w:rPr>
        <w:t xml:space="preserve"> minimal Mean Squared </w:t>
      </w:r>
      <w:proofErr w:type="gramStart"/>
      <w:r w:rsidRPr="00C47359">
        <w:rPr>
          <w:rFonts w:ascii="Courier New" w:hAnsi="Courier New" w:cs="Courier New"/>
        </w:rPr>
        <w:t>Error</w:t>
      </w:r>
      <w:ins w:id="441" w:author="N Vun" w:date="2013-03-04T00:47:00Z">
        <w:r w:rsidR="00AD46F7" w:rsidRPr="00C47359">
          <w:rPr>
            <w:rFonts w:ascii="Courier New" w:hAnsi="Courier New" w:cs="Courier New"/>
          </w:rPr>
          <w:t>(</w:t>
        </w:r>
        <w:proofErr w:type="gramEnd"/>
        <w:r w:rsidR="00AD46F7" w:rsidRPr="00C47359">
          <w:rPr>
            <w:rFonts w:ascii="Courier New" w:hAnsi="Courier New" w:cs="Courier New"/>
          </w:rPr>
          <w:t>MSE)</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In homogeneous scene, this is reflected in the expectation of minimal bias and variance (hence maximal ENL).</w:t>
      </w:r>
    </w:p>
    <w:p w:rsidR="0098554E" w:rsidRPr="00C47359" w:rsidRDefault="0098554E" w:rsidP="00C47359">
      <w:pPr>
        <w:pStyle w:val="PlainText"/>
        <w:rPr>
          <w:rFonts w:ascii="Courier New" w:hAnsi="Courier New" w:cs="Courier New"/>
        </w:rPr>
      </w:pPr>
      <w:r w:rsidRPr="00C47359">
        <w:rPr>
          <w:rFonts w:ascii="Courier New" w:hAnsi="Courier New" w:cs="Courier New"/>
        </w:rPr>
        <w:t>Over heterogeneous scene, where the underlying signal is not known a</w:t>
      </w:r>
      <w:ins w:id="442" w:author="N Vun" w:date="2013-03-04T00:48:00Z">
        <w:r w:rsidR="00D227E8">
          <w:rPr>
            <w:rFonts w:ascii="Courier New" w:hAnsi="Courier New" w:cs="Courier New"/>
          </w:rPr>
          <w:t xml:space="preserve"> </w:t>
        </w:r>
      </w:ins>
      <w:r w:rsidRPr="00C47359">
        <w:rPr>
          <w:rFonts w:ascii="Courier New" w:hAnsi="Courier New" w:cs="Courier New"/>
        </w:rPr>
        <w:t>priori,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second best gauge is possibly to have the residual </w:t>
      </w:r>
      <w:del w:id="443" w:author="N Vun" w:date="2013-03-04T00:46:00Z">
        <w:r w:rsidRPr="00C47359" w:rsidDel="00AD46F7">
          <w:rPr>
            <w:rFonts w:ascii="Courier New" w:hAnsi="Courier New" w:cs="Courier New"/>
          </w:rPr>
          <w:delText xml:space="preserve">mse </w:delText>
        </w:r>
      </w:del>
      <w:ins w:id="444" w:author="N Vun" w:date="2013-03-04T00:46:00Z">
        <w:r w:rsidR="00AD46F7">
          <w:rPr>
            <w:rFonts w:ascii="Courier New" w:hAnsi="Courier New" w:cs="Courier New"/>
          </w:rPr>
          <w:t>MSE</w:t>
        </w:r>
        <w:r w:rsidR="00AD46F7" w:rsidRPr="00C47359">
          <w:rPr>
            <w:rFonts w:ascii="Courier New" w:hAnsi="Courier New" w:cs="Courier New"/>
          </w:rPr>
          <w:t xml:space="preserve"> </w:t>
        </w:r>
      </w:ins>
      <w:r w:rsidRPr="00C47359">
        <w:rPr>
          <w:rFonts w:ascii="Courier New" w:hAnsi="Courier New" w:cs="Courier New"/>
        </w:rPr>
        <w:t>being as close as possible to the MSE of the inherent noise.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To illustrate the above analysis, an experiment is carried out to evaluate the performance of boxcar 3x3 and boxcar 5x5 POLSAR filter on the AIRSAR Flevoland partial polarimetric data (HH-HV).</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 square 700x700 portion of the AIRSAR dataset is extracted, and the two POLSAR speckle filters </w:t>
      </w:r>
      <w:del w:id="445" w:author="N Vun" w:date="2013-03-04T00:47:00Z">
        <w:r w:rsidRPr="00C47359" w:rsidDel="00AD46F7">
          <w:rPr>
            <w:rFonts w:ascii="Courier New" w:hAnsi="Courier New" w:cs="Courier New"/>
          </w:rPr>
          <w:delText xml:space="preserve">is </w:delText>
        </w:r>
      </w:del>
      <w:ins w:id="446" w:author="N Vun" w:date="2013-03-04T00:47:00Z">
        <w:r w:rsidR="00AD46F7">
          <w:rPr>
            <w:rFonts w:ascii="Courier New" w:hAnsi="Courier New" w:cs="Courier New"/>
          </w:rPr>
          <w:t>are</w:t>
        </w:r>
        <w:r w:rsidR="00AD46F7" w:rsidRPr="00C47359">
          <w:rPr>
            <w:rFonts w:ascii="Courier New" w:hAnsi="Courier New" w:cs="Courier New"/>
          </w:rPr>
          <w:t xml:space="preserve"> </w:t>
        </w:r>
      </w:ins>
      <w:r w:rsidRPr="00C47359">
        <w:rPr>
          <w:rFonts w:ascii="Courier New" w:hAnsi="Courier New" w:cs="Courier New"/>
        </w:rPr>
        <w:t>applied on to the patch.</w:t>
      </w:r>
    </w:p>
    <w:p w:rsidR="0098554E" w:rsidRPr="00C47359" w:rsidRDefault="0098554E" w:rsidP="00C47359">
      <w:pPr>
        <w:pStyle w:val="PlainText"/>
        <w:rPr>
          <w:rFonts w:ascii="Courier New" w:hAnsi="Courier New" w:cs="Courier New"/>
        </w:rPr>
      </w:pPr>
      <w:r w:rsidRPr="00C47359">
        <w:rPr>
          <w:rFonts w:ascii="Courier New" w:hAnsi="Courier New" w:cs="Courier New"/>
        </w:rPr>
        <w:t>Then the log-determinant images of the filtered outputs are display</w:t>
      </w:r>
      <w:ins w:id="447" w:author="N Vun" w:date="2013-03-04T00:47:00Z">
        <w:r w:rsidR="00AD46F7">
          <w:rPr>
            <w:rFonts w:ascii="Courier New" w:hAnsi="Courier New" w:cs="Courier New"/>
          </w:rPr>
          <w:t>ed</w:t>
        </w:r>
      </w:ins>
      <w:r w:rsidRPr="00C47359">
        <w:rPr>
          <w:rFonts w:ascii="Courier New" w:hAnsi="Courier New" w:cs="Courier New"/>
        </w:rPr>
        <w:t xml:space="preserve"> in Fig. \</w:t>
      </w:r>
      <w:proofErr w:type="gramStart"/>
      <w:r w:rsidRPr="00C47359">
        <w:rPr>
          <w:rFonts w:ascii="Courier New" w:hAnsi="Courier New" w:cs="Courier New"/>
        </w:rPr>
        <w:t>ref{</w:t>
      </w:r>
      <w:proofErr w:type="gramEnd"/>
      <w:r w:rsidRPr="00C47359">
        <w:rPr>
          <w:rFonts w:ascii="Courier New" w:hAnsi="Courier New" w:cs="Courier New"/>
        </w:rPr>
        <w:t>fig:visual_eval_part_pol_boxcar_speckle_filters_3x3_vs_5x5}.</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At the same time the residual is computed for both </w:t>
      </w:r>
      <w:del w:id="448" w:author="N Vun" w:date="2013-03-04T00:47:00Z">
        <w:r w:rsidRPr="00C47359" w:rsidDel="00AD46F7">
          <w:rPr>
            <w:rFonts w:ascii="Courier New" w:hAnsi="Courier New" w:cs="Courier New"/>
          </w:rPr>
          <w:delText xml:space="preserve">cases </w:delText>
        </w:r>
      </w:del>
      <w:r w:rsidRPr="00C47359">
        <w:rPr>
          <w:rFonts w:ascii="Courier New" w:hAnsi="Courier New" w:cs="Courier New"/>
        </w:rPr>
        <w:t>filters and the images are also displayed in the same figure.</w:t>
      </w:r>
    </w:p>
    <w:p w:rsidR="0098554E" w:rsidRPr="00C47359" w:rsidRDefault="0098554E" w:rsidP="00C47359">
      <w:pPr>
        <w:pStyle w:val="PlainText"/>
        <w:rPr>
          <w:rFonts w:ascii="Courier New" w:hAnsi="Courier New" w:cs="Courier New"/>
        </w:rPr>
      </w:pPr>
      <w:del w:id="449" w:author="N Vun" w:date="2013-03-04T00:47:00Z">
        <w:r w:rsidRPr="00C47359" w:rsidDel="00AD46F7">
          <w:rPr>
            <w:rFonts w:ascii="Courier New" w:hAnsi="Courier New" w:cs="Courier New"/>
          </w:rPr>
          <w:delText>Assumming</w:delText>
        </w:r>
      </w:del>
      <w:ins w:id="450" w:author="N Vun" w:date="2013-03-04T00:47:00Z">
        <w:r w:rsidR="00AD46F7" w:rsidRPr="00C47359">
          <w:rPr>
            <w:rFonts w:ascii="Courier New" w:hAnsi="Courier New" w:cs="Courier New"/>
          </w:rPr>
          <w:t>Assuming</w:t>
        </w:r>
      </w:ins>
      <w:r w:rsidRPr="00C47359">
        <w:rPr>
          <w:rFonts w:ascii="Courier New" w:hAnsi="Courier New" w:cs="Courier New"/>
        </w:rPr>
        <w:t xml:space="preserve"> the quantitative evaluation of SAR speckle filters can also be extended to POLSAR speckle filters,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Mean Squared Error </w:t>
      </w:r>
      <w:del w:id="451" w:author="N Vun" w:date="2013-03-04T00:47:00Z">
        <w:r w:rsidRPr="00C47359" w:rsidDel="00AD46F7">
          <w:rPr>
            <w:rFonts w:ascii="Courier New" w:hAnsi="Courier New" w:cs="Courier New"/>
          </w:rPr>
          <w:delText xml:space="preserve">(MSE) </w:delText>
        </w:r>
      </w:del>
      <w:r w:rsidRPr="00C47359">
        <w:rPr>
          <w:rFonts w:ascii="Courier New" w:hAnsi="Courier New" w:cs="Courier New"/>
        </w:rPr>
        <w:t>of the filters residuals are computed and compared with the ``optimal'' value.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value is computed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by</w:t>
      </w:r>
      <w:proofErr w:type="gramEnd"/>
      <w:r w:rsidRPr="00C47359">
        <w:rPr>
          <w:rFonts w:ascii="Courier New" w:hAnsi="Courier New" w:cs="Courier New"/>
        </w:rPr>
        <w:t xml:space="preserve"> setting $d=2,L=4$ into Eqn. \ref{eqn:polsar_dispersion_mse} making the expected MSE being $mse(\mathbb{L})=1.0132$.</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\begin{figure}[h]</w:t>
      </w:r>
    </w:p>
    <w:p w:rsidR="0098554E" w:rsidRPr="00C47359" w:rsidRDefault="0098554E" w:rsidP="00C47359">
      <w:pPr>
        <w:pStyle w:val="PlainText"/>
        <w:rPr>
          <w:rFonts w:ascii="Courier New" w:hAnsi="Courier New" w:cs="Courier New"/>
        </w:rPr>
      </w:pPr>
      <w:r w:rsidRPr="00C47359">
        <w:rPr>
          <w:rFonts w:ascii="Courier New" w:hAnsi="Courier New" w:cs="Courier New"/>
        </w:rPr>
        <w:t>\centering</w:t>
      </w:r>
    </w:p>
    <w:p w:rsidR="0098554E" w:rsidRPr="00C47359" w:rsidRDefault="0098554E" w:rsidP="00C47359">
      <w:pPr>
        <w:pStyle w:val="PlainText"/>
        <w:rPr>
          <w:rFonts w:ascii="Courier New" w:hAnsi="Courier New" w:cs="Courier New"/>
        </w:rPr>
      </w:pPr>
      <w:r w:rsidRPr="00C47359">
        <w:rPr>
          <w:rFonts w:ascii="Courier New" w:hAnsi="Courier New" w:cs="Courier New"/>
        </w:rPr>
        <w:t>\begin{tabular}{c}</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ab/>
        <w:t>\subfloat[Log-determinant Image of boxcar 3x3 speckle filter</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\epsffile{images/visual_eval_part_pol_boxcar_3.filtered.eps}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\label{multi_look_dispersion}</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\subfloat[Log-determinant Image of boxcar 5x5 speckle filter</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\epsffile{images/visual_eval_part_pol_boxcar_5.filtered.eps}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ab/>
        <w:t>} \\</w:t>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\subfloat[Image of Log-determinant Residual for 3x3 filter (MSE=1.5594)</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\epsffile{images/visual_eval_part_pol_boxcar_3.residual.eps}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\label{multi_look_dispersion}</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ab/>
        <w:t>\hfill</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t>\subfloat[Image of Log-determinant Residual for 5x5 filter (MSE=2.1420)</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\epsfxsize=1.5in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\epsfysize=1.5in</w:t>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\epsffile{images/visual_eval_part_pol_boxcar_5.residual.eps} </w:t>
      </w:r>
      <w:r w:rsidRPr="00C47359">
        <w:rPr>
          <w:rFonts w:ascii="Courier New" w:hAnsi="Courier New" w:cs="Courier New"/>
        </w:rPr>
        <w:tab/>
      </w:r>
    </w:p>
    <w:p w:rsidR="0098554E" w:rsidRPr="00C47359" w:rsidRDefault="0098554E" w:rsidP="00C47359">
      <w:pPr>
        <w:pStyle w:val="PlainText"/>
        <w:rPr>
          <w:rFonts w:ascii="Courier New" w:hAnsi="Courier New" w:cs="Courier New"/>
        </w:rPr>
      </w:pPr>
      <w:r w:rsidRPr="00C47359">
        <w:rPr>
          <w:rFonts w:ascii="Courier New" w:hAnsi="Courier New" w:cs="Courier New"/>
        </w:rPr>
        <w:tab/>
      </w:r>
      <w:r w:rsidRPr="00C47359">
        <w:rPr>
          <w:rFonts w:ascii="Courier New" w:hAnsi="Courier New" w:cs="Courier New"/>
        </w:rPr>
        <w:tab/>
        <w:t xml:space="preserve"> \label{multi_look_contrast}</w:t>
      </w:r>
    </w:p>
    <w:p w:rsidR="0098554E" w:rsidRPr="00C47359" w:rsidRDefault="0098554E" w:rsidP="00C47359">
      <w:pPr>
        <w:pStyle w:val="PlainText"/>
        <w:rPr>
          <w:rFonts w:ascii="Courier New" w:hAnsi="Courier New" w:cs="Courier New"/>
        </w:rPr>
      </w:pPr>
      <w:r w:rsidRPr="00C47359">
        <w:rPr>
          <w:rFonts w:ascii="Courier New" w:hAnsi="Courier New" w:cs="Courier New"/>
        </w:rPr>
        <w:tab/>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\end{tabular}</w:t>
      </w:r>
    </w:p>
    <w:p w:rsidR="0098554E" w:rsidRPr="00C47359" w:rsidRDefault="0098554E" w:rsidP="00C47359">
      <w:pPr>
        <w:pStyle w:val="PlainText"/>
        <w:rPr>
          <w:rFonts w:ascii="Courier New" w:hAnsi="Courier New" w:cs="Courier New"/>
        </w:rPr>
      </w:pPr>
      <w:r w:rsidRPr="00C47359">
        <w:rPr>
          <w:rFonts w:ascii="Courier New" w:hAnsi="Courier New" w:cs="Courier New"/>
        </w:rPr>
        <w:t>\caption{Visually Evaluating POLSAR Boxcar 3x3 vs. 5x5 Speckle Filters on AIRSA Flevoland part-pol data (HH-HV) with expected MSE=1.0312 at ENL=4. }</w:t>
      </w:r>
    </w:p>
    <w:p w:rsidR="0098554E" w:rsidRPr="00C47359" w:rsidRDefault="0098554E" w:rsidP="00C47359">
      <w:pPr>
        <w:pStyle w:val="PlainText"/>
        <w:rPr>
          <w:rFonts w:ascii="Courier New" w:hAnsi="Courier New" w:cs="Courier New"/>
        </w:rPr>
      </w:pPr>
      <w:r w:rsidRPr="00C47359">
        <w:rPr>
          <w:rFonts w:ascii="Courier New" w:hAnsi="Courier New" w:cs="Courier New"/>
        </w:rPr>
        <w:t>\label{fig:visual_eval_part_pol_boxcar_speckle_filters_3x3_vs_5x5}</w:t>
      </w:r>
    </w:p>
    <w:p w:rsidR="0098554E" w:rsidRPr="00C47359" w:rsidRDefault="0098554E" w:rsidP="00C47359">
      <w:pPr>
        <w:pStyle w:val="PlainText"/>
        <w:rPr>
          <w:rFonts w:ascii="Courier New" w:hAnsi="Courier New" w:cs="Courier New"/>
        </w:rPr>
      </w:pPr>
      <w:r w:rsidRPr="00C47359">
        <w:rPr>
          <w:rFonts w:ascii="Courier New" w:hAnsi="Courier New" w:cs="Courier New"/>
        </w:rPr>
        <w:t>\end{figure}</w:t>
      </w:r>
    </w:p>
    <w:p w:rsidR="0098554E" w:rsidRPr="00C47359" w:rsidRDefault="0098554E" w:rsidP="00C47359">
      <w:pPr>
        <w:pStyle w:val="PlainText"/>
        <w:rPr>
          <w:rFonts w:ascii="Courier New" w:hAnsi="Courier New" w:cs="Courier New"/>
        </w:rPr>
      </w:pPr>
      <w:r w:rsidRPr="00C47359">
        <w:rPr>
          <w:rFonts w:ascii="Courier New" w:hAnsi="Courier New" w:cs="Courier New"/>
        </w:rPr>
        <w:t>%Note if the picture does not look convincing enough</w:t>
      </w:r>
    </w:p>
    <w:p w:rsidR="0098554E" w:rsidRPr="00C47359" w:rsidRDefault="0098554E" w:rsidP="00C47359">
      <w:pPr>
        <w:pStyle w:val="PlainText"/>
        <w:rPr>
          <w:rFonts w:ascii="Courier New" w:hAnsi="Courier New" w:cs="Courier New"/>
        </w:rPr>
      </w:pPr>
      <w:r w:rsidRPr="00C47359">
        <w:rPr>
          <w:rFonts w:ascii="Courier New" w:hAnsi="Courier New" w:cs="Courier New"/>
        </w:rPr>
        <w:t>%another option here is to show 7x7 filter with more pronouced blurring MSE=2.5</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Fig.</w:t>
      </w:r>
      <w:proofErr w:type="gramEnd"/>
      <w:r w:rsidRPr="00C47359">
        <w:rPr>
          <w:rFonts w:ascii="Courier New" w:hAnsi="Courier New" w:cs="Courier New"/>
        </w:rPr>
        <w:t xml:space="preserve"> \ref{fig:visual_eval_part_pol_boxcar_speckle_filters_3x3_vs_5x5} shows that not only the log-determinant image can offer a nice visualization of the scene,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but</w:t>
      </w:r>
      <w:proofErr w:type="gramEnd"/>
      <w:r w:rsidRPr="00C47359">
        <w:rPr>
          <w:rFonts w:ascii="Courier New" w:hAnsi="Courier New" w:cs="Courier New"/>
        </w:rPr>
        <w:t xml:space="preserve"> also the distortion impact of the filter can also be made visible by the residual image.</w:t>
      </w:r>
    </w:p>
    <w:p w:rsidR="0098554E" w:rsidRPr="00C47359" w:rsidRDefault="0098554E" w:rsidP="00C47359">
      <w:pPr>
        <w:pStyle w:val="PlainText"/>
        <w:rPr>
          <w:rFonts w:ascii="Courier New" w:hAnsi="Courier New" w:cs="Courier New"/>
        </w:rPr>
      </w:pPr>
      <w:r w:rsidRPr="00C47359">
        <w:rPr>
          <w:rFonts w:ascii="Courier New" w:hAnsi="Courier New" w:cs="Courier New"/>
        </w:rPr>
        <w:t>In visual evaluation, while it is quite hard to observe the worsening blurring-effects of the boxcar 5x5 speckle filter as compared to the 3x3 filter</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in</w:t>
      </w:r>
      <w:proofErr w:type="gramEnd"/>
      <w:r w:rsidRPr="00C47359">
        <w:rPr>
          <w:rFonts w:ascii="Courier New" w:hAnsi="Courier New" w:cs="Courier New"/>
        </w:rPr>
        <w:t xml:space="preserve"> the additive log-determinant image of the filtered output</w:t>
      </w:r>
      <w:ins w:id="452" w:author="N Vun" w:date="2013-03-04T00:49:00Z">
        <w:r w:rsidR="00D227E8">
          <w:rPr>
            <w:rFonts w:ascii="Courier New" w:hAnsi="Courier New" w:cs="Courier New"/>
          </w:rPr>
          <w:t>,</w:t>
        </w:r>
      </w:ins>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such</w:t>
      </w:r>
      <w:proofErr w:type="gramEnd"/>
      <w:r w:rsidRPr="00C47359">
        <w:rPr>
          <w:rFonts w:ascii="Courier New" w:hAnsi="Courier New" w:cs="Courier New"/>
        </w:rPr>
        <w:t xml:space="preserve"> a conclusion can be made relatively easier by visually investigating the residual image.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And when quantified evaluation is carried out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the residual </w:t>
      </w:r>
      <w:del w:id="453" w:author="N Vun" w:date="2013-03-04T00:49:00Z">
        <w:r w:rsidRPr="00C47359" w:rsidDel="00D227E8">
          <w:rPr>
            <w:rFonts w:ascii="Courier New" w:hAnsi="Courier New" w:cs="Courier New"/>
          </w:rPr>
          <w:delText xml:space="preserve">mse </w:delText>
        </w:r>
      </w:del>
      <w:ins w:id="454" w:author="N Vun" w:date="2013-03-04T00:49:00Z">
        <w:r w:rsidR="00D227E8">
          <w:rPr>
            <w:rFonts w:ascii="Courier New" w:hAnsi="Courier New" w:cs="Courier New"/>
          </w:rPr>
          <w:t>MSE</w:t>
        </w:r>
        <w:r w:rsidR="00D227E8" w:rsidRPr="00C47359">
          <w:rPr>
            <w:rFonts w:ascii="Courier New" w:hAnsi="Courier New" w:cs="Courier New"/>
          </w:rPr>
          <w:t xml:space="preserve"> </w:t>
        </w:r>
      </w:ins>
      <w:r w:rsidRPr="00C47359">
        <w:rPr>
          <w:rFonts w:ascii="Courier New" w:hAnsi="Courier New" w:cs="Courier New"/>
        </w:rPr>
        <w:t>is compared with the expected level of noise to be removed,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excessive blurring effects of the 5x5 filter become crystal</w:t>
      </w:r>
      <w:del w:id="455" w:author="N Vun" w:date="2013-03-04T00:49:00Z">
        <w:r w:rsidRPr="00C47359" w:rsidDel="00D227E8">
          <w:rPr>
            <w:rFonts w:ascii="Courier New" w:hAnsi="Courier New" w:cs="Courier New"/>
          </w:rPr>
          <w:delText>ly</w:delText>
        </w:r>
      </w:del>
      <w:r w:rsidRPr="00C47359">
        <w:rPr>
          <w:rFonts w:ascii="Courier New" w:hAnsi="Courier New" w:cs="Courier New"/>
        </w:rPr>
        <w:t xml:space="preserve"> clear.</w:t>
      </w:r>
    </w:p>
    <w:p w:rsidR="0098554E" w:rsidRPr="00C47359" w:rsidRDefault="0098554E" w:rsidP="00C47359">
      <w:pPr>
        <w:pStyle w:val="PlainText"/>
        <w:rPr>
          <w:rFonts w:ascii="Courier New" w:hAnsi="Courier New" w:cs="Courier New"/>
        </w:rPr>
      </w:pPr>
      <w:r w:rsidRPr="00C47359">
        <w:rPr>
          <w:rFonts w:ascii="Courier New" w:hAnsi="Courier New" w:cs="Courier New"/>
        </w:rPr>
        <w:t>In fact, even the 3x3 boxcar filter itself might be also a bit blurry</w:t>
      </w:r>
      <w:proofErr w:type="gramStart"/>
      <w:r w:rsidRPr="00C47359">
        <w:rPr>
          <w:rFonts w:ascii="Courier New" w:hAnsi="Courier New" w:cs="Courier New"/>
        </w:rPr>
        <w:t>.%</w:t>
      </w:r>
      <w:proofErr w:type="gramEnd"/>
      <w:r w:rsidRPr="00C47359">
        <w:rPr>
          <w:rFonts w:ascii="Courier New" w:hAnsi="Courier New" w:cs="Courier New"/>
        </w:rPr>
        <w:t>,  as suggested by its relatively high residual values.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 conclusion </w:t>
      </w:r>
      <w:del w:id="456" w:author="N Vun" w:date="2013-03-04T00:50:00Z">
        <w:r w:rsidRPr="00C47359" w:rsidDel="00D227E8">
          <w:rPr>
            <w:rFonts w:ascii="Courier New" w:hAnsi="Courier New" w:cs="Courier New"/>
          </w:rPr>
          <w:delText xml:space="preserve">which </w:delText>
        </w:r>
      </w:del>
      <w:r w:rsidRPr="00C47359">
        <w:rPr>
          <w:rFonts w:ascii="Courier New" w:hAnsi="Courier New" w:cs="Courier New"/>
        </w:rPr>
        <w:t xml:space="preserve">is hard to make </w:t>
      </w:r>
      <w:ins w:id="457" w:author="N Vun" w:date="2013-03-04T00:50:00Z">
        <w:r w:rsidR="00D227E8">
          <w:rPr>
            <w:rFonts w:ascii="Courier New" w:hAnsi="Courier New" w:cs="Courier New"/>
          </w:rPr>
          <w:t xml:space="preserve">by </w:t>
        </w:r>
      </w:ins>
      <w:r w:rsidRPr="00C47359">
        <w:rPr>
          <w:rFonts w:ascii="Courier New" w:hAnsi="Courier New" w:cs="Courier New"/>
        </w:rPr>
        <w:t xml:space="preserve">just </w:t>
      </w:r>
      <w:del w:id="458" w:author="N Vun" w:date="2013-03-04T00:50:00Z">
        <w:r w:rsidRPr="00C47359" w:rsidDel="00D227E8">
          <w:rPr>
            <w:rFonts w:ascii="Courier New" w:hAnsi="Courier New" w:cs="Courier New"/>
          </w:rPr>
          <w:delText xml:space="preserve">by </w:delText>
        </w:r>
      </w:del>
      <w:r w:rsidRPr="00C47359">
        <w:rPr>
          <w:rFonts w:ascii="Courier New" w:hAnsi="Courier New" w:cs="Courier New"/>
        </w:rPr>
        <w:t>looking at the filtered imagery.</w:t>
      </w:r>
    </w:p>
    <w:p w:rsidR="0098554E" w:rsidRPr="00C47359" w:rsidRDefault="0098554E" w:rsidP="00C47359">
      <w:pPr>
        <w:pStyle w:val="PlainText"/>
        <w:rPr>
          <w:rFonts w:ascii="Courier New" w:hAnsi="Courier New" w:cs="Courier New"/>
        </w:rPr>
      </w:pPr>
      <w:r w:rsidRPr="00C47359">
        <w:rPr>
          <w:rFonts w:ascii="Courier New" w:hAnsi="Courier New" w:cs="Courier New"/>
        </w:rPr>
        <w:t>However, by investigating the residual between the unfiltered input and the filtered results in the additive and homoskedastic model, both visual and quantitative evaluations offer conclusive evidence.</w:t>
      </w:r>
    </w:p>
    <w:p w:rsidR="0098554E" w:rsidRPr="00C47359" w:rsidRDefault="0098554E" w:rsidP="00C47359">
      <w:pPr>
        <w:pStyle w:val="PlainText"/>
        <w:rPr>
          <w:rFonts w:ascii="Courier New" w:hAnsi="Courier New" w:cs="Courier New"/>
        </w:rPr>
      </w:pPr>
    </w:p>
    <w:p w:rsidR="0098554E" w:rsidRPr="00C47359" w:rsidDel="00D227E8" w:rsidRDefault="0098554E" w:rsidP="00C47359">
      <w:pPr>
        <w:pStyle w:val="PlainText"/>
        <w:rPr>
          <w:del w:id="459" w:author="N Vun" w:date="2013-03-04T00:51:00Z"/>
          <w:rFonts w:ascii="Courier New" w:hAnsi="Courier New" w:cs="Courier New"/>
        </w:rPr>
      </w:pPr>
      <w:r w:rsidRPr="00C47359">
        <w:rPr>
          <w:rFonts w:ascii="Courier New" w:hAnsi="Courier New" w:cs="Courier New"/>
        </w:rPr>
        <w:t>Much more detailed discussion on this topic</w:t>
      </w:r>
      <w:del w:id="460" w:author="N Vun" w:date="2013-03-04T00:51:00Z">
        <w:r w:rsidRPr="00C47359" w:rsidDel="00D227E8">
          <w:rPr>
            <w:rFonts w:ascii="Courier New" w:hAnsi="Courier New" w:cs="Courier New"/>
          </w:rPr>
          <w:delText xml:space="preserve">, </w:delText>
        </w:r>
      </w:del>
    </w:p>
    <w:p w:rsidR="0098554E" w:rsidRPr="00C47359" w:rsidRDefault="0098554E" w:rsidP="00D227E8">
      <w:pPr>
        <w:pStyle w:val="PlainText"/>
        <w:rPr>
          <w:rFonts w:ascii="Courier New" w:hAnsi="Courier New" w:cs="Courier New"/>
        </w:rPr>
      </w:pPr>
      <w:del w:id="461" w:author="N Vun" w:date="2013-03-04T00:51:00Z">
        <w:r w:rsidRPr="00C47359" w:rsidDel="00D227E8">
          <w:rPr>
            <w:rFonts w:ascii="Courier New" w:hAnsi="Courier New" w:cs="Courier New"/>
          </w:rPr>
          <w:delText xml:space="preserve">  under</w:delText>
        </w:r>
      </w:del>
      <w:proofErr w:type="gramStart"/>
      <w:ins w:id="462" w:author="N Vun" w:date="2013-03-04T00:51:00Z">
        <w:r w:rsidR="00D227E8">
          <w:rPr>
            <w:rFonts w:ascii="Courier New" w:hAnsi="Courier New" w:cs="Courier New"/>
          </w:rPr>
          <w:t>in</w:t>
        </w:r>
      </w:ins>
      <w:proofErr w:type="gramEnd"/>
      <w:r w:rsidRPr="00C47359">
        <w:rPr>
          <w:rFonts w:ascii="Courier New" w:hAnsi="Courier New" w:cs="Courier New"/>
        </w:rPr>
        <w:t xml:space="preserve"> the context of evaluating </w:t>
      </w:r>
      <w:del w:id="463" w:author="N Vun" w:date="2013-03-04T00:51:00Z">
        <w:r w:rsidRPr="00C47359" w:rsidDel="00D227E8">
          <w:rPr>
            <w:rFonts w:ascii="Courier New" w:hAnsi="Courier New" w:cs="Courier New"/>
          </w:rPr>
          <w:delText xml:space="preserve">sar </w:delText>
        </w:r>
      </w:del>
      <w:ins w:id="464" w:author="N Vun" w:date="2013-03-04T00:51:00Z">
        <w:r w:rsidR="00D227E8">
          <w:rPr>
            <w:rFonts w:ascii="Courier New" w:hAnsi="Courier New" w:cs="Courier New"/>
          </w:rPr>
          <w:t>SAR</w:t>
        </w:r>
        <w:r w:rsidR="00D227E8" w:rsidRPr="00C47359">
          <w:rPr>
            <w:rFonts w:ascii="Courier New" w:hAnsi="Courier New" w:cs="Courier New"/>
          </w:rPr>
          <w:t xml:space="preserve"> </w:t>
        </w:r>
      </w:ins>
      <w:r w:rsidRPr="00C47359">
        <w:rPr>
          <w:rFonts w:ascii="Courier New" w:hAnsi="Courier New" w:cs="Courier New"/>
        </w:rPr>
        <w:t xml:space="preserve">speckle filter is </w:t>
      </w:r>
      <w:del w:id="465" w:author="N Vun" w:date="2013-03-04T00:51:00Z">
        <w:r w:rsidRPr="00C47359" w:rsidDel="00D227E8">
          <w:rPr>
            <w:rFonts w:ascii="Courier New" w:hAnsi="Courier New" w:cs="Courier New"/>
          </w:rPr>
          <w:delText xml:space="preserve">published </w:delText>
        </w:r>
      </w:del>
      <w:ins w:id="466" w:author="N Vun" w:date="2013-03-04T00:51:00Z">
        <w:r w:rsidR="00D227E8">
          <w:rPr>
            <w:rFonts w:ascii="Courier New" w:hAnsi="Courier New" w:cs="Courier New"/>
          </w:rPr>
          <w:t>given</w:t>
        </w:r>
        <w:r w:rsidR="00D227E8" w:rsidRPr="00C47359">
          <w:rPr>
            <w:rFonts w:ascii="Courier New" w:hAnsi="Courier New" w:cs="Courier New"/>
          </w:rPr>
          <w:t xml:space="preserve"> </w:t>
        </w:r>
      </w:ins>
      <w:r w:rsidRPr="00C47359">
        <w:rPr>
          <w:rFonts w:ascii="Courier New" w:hAnsi="Courier New" w:cs="Courier New"/>
        </w:rPr>
        <w:t>in our previous work \cite{Le_2013_TGRS_SAR_MSE}.</w:t>
      </w:r>
    </w:p>
    <w:p w:rsidR="0098554E" w:rsidRPr="00C47359" w:rsidRDefault="0098554E" w:rsidP="00C47359">
      <w:pPr>
        <w:pStyle w:val="PlainText"/>
        <w:rPr>
          <w:rFonts w:ascii="Courier New" w:hAnsi="Courier New" w:cs="Courier New"/>
        </w:rPr>
      </w:pPr>
      <w:del w:id="467" w:author="N Vun" w:date="2013-03-04T00:51:00Z">
        <w:r w:rsidRPr="00C47359" w:rsidDel="00D227E8">
          <w:rPr>
            <w:rFonts w:ascii="Courier New" w:hAnsi="Courier New" w:cs="Courier New"/>
          </w:rPr>
          <w:delText>Unfortunately</w:delText>
        </w:r>
      </w:del>
      <w:ins w:id="468" w:author="N Vun" w:date="2013-03-04T00:51:00Z">
        <w:r w:rsidR="00D227E8">
          <w:rPr>
            <w:rFonts w:ascii="Courier New" w:hAnsi="Courier New" w:cs="Courier New"/>
          </w:rPr>
          <w:t>However</w:t>
        </w:r>
      </w:ins>
      <w:r w:rsidRPr="00C47359">
        <w:rPr>
          <w:rFonts w:ascii="Courier New" w:hAnsi="Courier New" w:cs="Courier New"/>
        </w:rPr>
        <w:t xml:space="preserve">, due to space restriction, only a brief and critical exploration is explored here for </w:t>
      </w:r>
      <w:del w:id="469" w:author="N Vun" w:date="2013-03-04T00:51:00Z">
        <w:r w:rsidRPr="00C47359" w:rsidDel="00D227E8">
          <w:rPr>
            <w:rFonts w:ascii="Courier New" w:hAnsi="Courier New" w:cs="Courier New"/>
          </w:rPr>
          <w:delText xml:space="preserve">polsar </w:delText>
        </w:r>
      </w:del>
      <w:ins w:id="470" w:author="N Vun" w:date="2013-03-04T00:51:00Z">
        <w:r w:rsidR="00D227E8">
          <w:rPr>
            <w:rFonts w:ascii="Courier New" w:hAnsi="Courier New" w:cs="Courier New"/>
          </w:rPr>
          <w:t>POLSAR</w:t>
        </w:r>
        <w:r w:rsidR="00D227E8" w:rsidRPr="00C47359">
          <w:rPr>
            <w:rFonts w:ascii="Courier New" w:hAnsi="Courier New" w:cs="Courier New"/>
          </w:rPr>
          <w:t xml:space="preserve"> </w:t>
        </w:r>
      </w:ins>
      <w:r w:rsidRPr="00C47359">
        <w:rPr>
          <w:rFonts w:ascii="Courier New" w:hAnsi="Courier New" w:cs="Courier New"/>
        </w:rPr>
        <w:t>speckle filters.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section serves more as an illustration of how the proposed theoretical model can be applied </w:t>
      </w:r>
      <w:del w:id="471" w:author="N Vun" w:date="2013-03-04T00:51:00Z">
        <w:r w:rsidRPr="00C47359" w:rsidDel="00D227E8">
          <w:rPr>
            <w:rFonts w:ascii="Courier New" w:hAnsi="Courier New" w:cs="Courier New"/>
          </w:rPr>
          <w:delText xml:space="preserve">on </w:delText>
        </w:r>
      </w:del>
      <w:ins w:id="472" w:author="N Vun" w:date="2013-03-04T00:51:00Z">
        <w:r w:rsidR="00D227E8">
          <w:rPr>
            <w:rFonts w:ascii="Courier New" w:hAnsi="Courier New" w:cs="Courier New"/>
          </w:rPr>
          <w:t>to</w:t>
        </w:r>
        <w:r w:rsidR="00D227E8" w:rsidRPr="00C47359">
          <w:rPr>
            <w:rFonts w:ascii="Courier New" w:hAnsi="Courier New" w:cs="Courier New"/>
          </w:rPr>
          <w:t xml:space="preserve"> </w:t>
        </w:r>
      </w:ins>
      <w:r w:rsidRPr="00C47359">
        <w:rPr>
          <w:rFonts w:ascii="Courier New" w:hAnsi="Courier New" w:cs="Courier New"/>
        </w:rPr>
        <w:t>practical scenario,</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w:t>
      </w:r>
      <w:proofErr w:type="gramEnd"/>
      <w:r w:rsidRPr="00C47359">
        <w:rPr>
          <w:rFonts w:ascii="Courier New" w:hAnsi="Courier New" w:cs="Courier New"/>
        </w:rPr>
        <w:t xml:space="preserve"> it is not as a full proposal for such an evaluation procedure for </w:t>
      </w:r>
      <w:del w:id="473" w:author="N Vun" w:date="2013-03-04T00:52:00Z">
        <w:r w:rsidRPr="00C47359" w:rsidDel="00D227E8">
          <w:rPr>
            <w:rFonts w:ascii="Courier New" w:hAnsi="Courier New" w:cs="Courier New"/>
          </w:rPr>
          <w:delText xml:space="preserve">polsar </w:delText>
        </w:r>
      </w:del>
      <w:ins w:id="474" w:author="N Vun" w:date="2013-03-04T00:52:00Z">
        <w:r w:rsidR="00D227E8">
          <w:rPr>
            <w:rFonts w:ascii="Courier New" w:hAnsi="Courier New" w:cs="Courier New"/>
          </w:rPr>
          <w:t>POLSAR</w:t>
        </w:r>
        <w:r w:rsidR="00D227E8" w:rsidRPr="00C47359">
          <w:rPr>
            <w:rFonts w:ascii="Courier New" w:hAnsi="Courier New" w:cs="Courier New"/>
          </w:rPr>
          <w:t xml:space="preserve"> </w:t>
        </w:r>
      </w:ins>
      <w:r w:rsidRPr="00C47359">
        <w:rPr>
          <w:rFonts w:ascii="Courier New" w:hAnsi="Courier New" w:cs="Courier New"/>
        </w:rPr>
        <w:t>speckle filters.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\section{Discussion and Conclusion}</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\label{sec:discussion_conclusion}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\subsection{Related Work in Literature}</w:t>
      </w:r>
      <w:ins w:id="475" w:author="N Vun" w:date="2013-03-04T00:52:00Z">
        <w:r w:rsidR="00D227E8">
          <w:rPr>
            <w:rFonts w:ascii="Courier New" w:hAnsi="Courier New" w:cs="Courier New"/>
          </w:rPr>
          <w:t xml:space="preserve"> (I would recommend that this be put in section II</w:t>
        </w:r>
      </w:ins>
      <w:ins w:id="476" w:author="N Vun" w:date="2013-03-04T00:53:00Z">
        <w:r w:rsidR="00D227E8">
          <w:rPr>
            <w:rFonts w:ascii="Courier New" w:hAnsi="Courier New" w:cs="Courier New"/>
          </w:rPr>
          <w:t>, to let the reader know the existing techniques first</w:t>
        </w:r>
      </w:ins>
      <w:ins w:id="477" w:author="N Vun" w:date="2013-03-04T00:52:00Z">
        <w:r w:rsidR="00D227E8">
          <w:rPr>
            <w:rFonts w:ascii="Courier New" w:hAnsi="Courier New" w:cs="Courier New"/>
          </w:rPr>
          <w:t>)</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sub-section reviews some relevant and published works on proposing different measures of distance for POLSAR data. </w:t>
      </w:r>
    </w:p>
    <w:p w:rsidR="00D227E8" w:rsidRDefault="0098554E" w:rsidP="00C47359">
      <w:pPr>
        <w:pStyle w:val="PlainText"/>
        <w:rPr>
          <w:ins w:id="478" w:author="N Vun" w:date="2013-03-04T00:54:00Z"/>
          <w:rFonts w:ascii="Courier New" w:hAnsi="Courier New" w:cs="Courier New"/>
        </w:rPr>
      </w:pPr>
      <w:del w:id="479" w:author="N Vun" w:date="2013-03-04T00:53:00Z">
        <w:r w:rsidRPr="00C47359" w:rsidDel="00D227E8">
          <w:rPr>
            <w:rFonts w:ascii="Courier New" w:hAnsi="Courier New" w:cs="Courier New"/>
          </w:rPr>
          <w:delText xml:space="preserve">specifically </w:delText>
        </w:r>
      </w:del>
      <w:ins w:id="480" w:author="N Vun" w:date="2013-03-04T00:53:00Z">
        <w:r w:rsidR="00D227E8">
          <w:rPr>
            <w:rFonts w:ascii="Courier New" w:hAnsi="Courier New" w:cs="Courier New"/>
          </w:rPr>
          <w:t>In particular,</w:t>
        </w:r>
        <w:r w:rsidR="00D227E8" w:rsidRPr="00C47359">
          <w:rPr>
            <w:rFonts w:ascii="Courier New" w:hAnsi="Courier New" w:cs="Courier New"/>
          </w:rPr>
          <w:t xml:space="preserve"> </w:t>
        </w:r>
      </w:ins>
      <w:r w:rsidRPr="00C47359">
        <w:rPr>
          <w:rFonts w:ascii="Courier New" w:hAnsi="Courier New" w:cs="Courier New"/>
        </w:rPr>
        <w:t>a few</w:t>
      </w:r>
      <w:ins w:id="481" w:author="N Vun" w:date="2013-03-04T00:53:00Z">
        <w:r w:rsidR="00D227E8">
          <w:rPr>
            <w:rFonts w:ascii="Courier New" w:hAnsi="Courier New" w:cs="Courier New"/>
          </w:rPr>
          <w:t xml:space="preserve"> (number of</w:t>
        </w:r>
      </w:ins>
      <w:ins w:id="482" w:author="N Vun" w:date="2013-03-04T00:54:00Z">
        <w:r w:rsidR="00D227E8">
          <w:rPr>
            <w:rFonts w:ascii="Courier New" w:hAnsi="Courier New" w:cs="Courier New"/>
          </w:rPr>
          <w:t>?</w:t>
        </w:r>
      </w:ins>
      <w:ins w:id="483" w:author="N Vun" w:date="2013-03-04T00:53:00Z">
        <w:r w:rsidR="00D227E8">
          <w:rPr>
            <w:rFonts w:ascii="Courier New" w:hAnsi="Courier New" w:cs="Courier New"/>
          </w:rPr>
          <w:t>)</w:t>
        </w:r>
      </w:ins>
      <w:r w:rsidRPr="00C47359">
        <w:rPr>
          <w:rFonts w:ascii="Courier New" w:hAnsi="Courier New" w:cs="Courier New"/>
        </w:rPr>
        <w:t xml:space="preserve"> different matrix distances have been proposed and evaluated in recent review papers\</w:t>
      </w:r>
      <w:proofErr w:type="gramStart"/>
      <w:r w:rsidRPr="00C47359">
        <w:rPr>
          <w:rFonts w:ascii="Courier New" w:hAnsi="Courier New" w:cs="Courier New"/>
        </w:rPr>
        <w:t>cite{</w:t>
      </w:r>
      <w:proofErr w:type="gramEnd"/>
      <w:r w:rsidRPr="00C47359">
        <w:rPr>
          <w:rFonts w:ascii="Courier New" w:hAnsi="Courier New" w:cs="Courier New"/>
        </w:rPr>
        <w:t>Dabboor_2013_IJRS_1492}\cite{Kersten_2005_TGRS_519}</w:t>
      </w:r>
    </w:p>
    <w:p w:rsidR="0098554E" w:rsidRPr="00C47359" w:rsidRDefault="00D227E8" w:rsidP="00C47359">
      <w:pPr>
        <w:pStyle w:val="PlainText"/>
        <w:rPr>
          <w:rFonts w:ascii="Courier New" w:hAnsi="Courier New" w:cs="Courier New"/>
        </w:rPr>
      </w:pPr>
      <w:proofErr w:type="gramStart"/>
      <w:ins w:id="484" w:author="N Vun" w:date="2013-03-04T00:54:00Z">
        <w:r>
          <w:rPr>
            <w:rFonts w:ascii="Courier New" w:hAnsi="Courier New" w:cs="Courier New"/>
          </w:rPr>
          <w:t>will</w:t>
        </w:r>
        <w:proofErr w:type="gramEnd"/>
        <w:r>
          <w:rPr>
            <w:rFonts w:ascii="Courier New" w:hAnsi="Courier New" w:cs="Courier New"/>
          </w:rPr>
          <w:t xml:space="preserve"> be examined.</w:t>
        </w:r>
      </w:ins>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common</w:t>
      </w:r>
      <w:ins w:id="485" w:author="N Vun" w:date="2013-03-04T00:54:00Z">
        <w:r w:rsidR="00D227E8">
          <w:rPr>
            <w:rFonts w:ascii="Courier New" w:hAnsi="Courier New" w:cs="Courier New"/>
          </w:rPr>
          <w:t>ly</w:t>
        </w:r>
      </w:ins>
      <w:r w:rsidRPr="00C47359">
        <w:rPr>
          <w:rFonts w:ascii="Courier New" w:hAnsi="Courier New" w:cs="Courier New"/>
        </w:rPr>
        <w:t xml:space="preserve"> used </w:t>
      </w:r>
      <w:proofErr w:type="gramStart"/>
      <w:r w:rsidRPr="00C47359">
        <w:rPr>
          <w:rFonts w:ascii="Courier New" w:hAnsi="Courier New" w:cs="Courier New"/>
        </w:rPr>
        <w:t>measure of distance for matrices are</w:t>
      </w:r>
      <w:proofErr w:type="gramEnd"/>
      <w:r w:rsidRPr="00C47359">
        <w:rPr>
          <w:rFonts w:ascii="Courier New" w:hAnsi="Courier New" w:cs="Courier New"/>
        </w:rPr>
        <w:t xml:space="preserve"> either the Euclidean or the </w:t>
      </w:r>
      <w:del w:id="486" w:author="N Vun" w:date="2013-03-04T00:55:00Z">
        <w:r w:rsidRPr="00C47359" w:rsidDel="00D227E8">
          <w:rPr>
            <w:rFonts w:ascii="Courier New" w:hAnsi="Courier New" w:cs="Courier New"/>
          </w:rPr>
          <w:delText xml:space="preserve">manhattan </w:delText>
        </w:r>
      </w:del>
      <w:ins w:id="487" w:author="N Vun" w:date="2013-03-04T00:55:00Z">
        <w:r w:rsidR="00D227E8">
          <w:rPr>
            <w:rFonts w:ascii="Courier New" w:hAnsi="Courier New" w:cs="Courier New"/>
          </w:rPr>
          <w:t>M</w:t>
        </w:r>
        <w:r w:rsidR="00D227E8" w:rsidRPr="00C47359">
          <w:rPr>
            <w:rFonts w:ascii="Courier New" w:hAnsi="Courier New" w:cs="Courier New"/>
          </w:rPr>
          <w:t xml:space="preserve">anhattan </w:t>
        </w:r>
      </w:ins>
      <w:r w:rsidRPr="00C47359">
        <w:rPr>
          <w:rFonts w:ascii="Courier New" w:hAnsi="Courier New" w:cs="Courier New"/>
        </w:rPr>
        <w:t>distance</w:t>
      </w:r>
      <w:del w:id="488" w:author="N Vun" w:date="2013-03-04T00:56:00Z">
        <w:r w:rsidRPr="00C47359" w:rsidDel="00D227E8">
          <w:rPr>
            <w:rFonts w:ascii="Courier New" w:hAnsi="Courier New" w:cs="Courier New"/>
          </w:rPr>
          <w:delText>.</w:delText>
        </w:r>
      </w:del>
    </w:p>
    <w:p w:rsidR="0098554E" w:rsidRPr="00C47359" w:rsidRDefault="0098554E" w:rsidP="00C47359">
      <w:pPr>
        <w:pStyle w:val="PlainText"/>
        <w:rPr>
          <w:rFonts w:ascii="Courier New" w:hAnsi="Courier New" w:cs="Courier New"/>
        </w:rPr>
      </w:pPr>
      <w:del w:id="489" w:author="N Vun" w:date="2013-03-04T00:56:00Z">
        <w:r w:rsidRPr="00C47359" w:rsidDel="00D227E8">
          <w:rPr>
            <w:rFonts w:ascii="Courier New" w:hAnsi="Courier New" w:cs="Courier New"/>
          </w:rPr>
          <w:delText xml:space="preserve">They </w:delText>
        </w:r>
      </w:del>
      <w:proofErr w:type="gramStart"/>
      <w:ins w:id="490" w:author="N Vun" w:date="2013-03-04T00:56:00Z">
        <w:r w:rsidR="00D227E8">
          <w:rPr>
            <w:rFonts w:ascii="Courier New" w:hAnsi="Courier New" w:cs="Courier New"/>
          </w:rPr>
          <w:t>which</w:t>
        </w:r>
        <w:proofErr w:type="gramEnd"/>
        <w:r w:rsidR="00D227E8" w:rsidRPr="00C47359">
          <w:rPr>
            <w:rFonts w:ascii="Courier New" w:hAnsi="Courier New" w:cs="Courier New"/>
          </w:rPr>
          <w:t xml:space="preserve"> </w:t>
        </w:r>
      </w:ins>
      <w:r w:rsidRPr="00C47359">
        <w:rPr>
          <w:rFonts w:ascii="Courier New" w:hAnsi="Courier New" w:cs="Courier New"/>
        </w:rPr>
        <w:t>are defined in the following equations</w:t>
      </w:r>
      <w:del w:id="491" w:author="N Vun" w:date="2013-03-04T00:56:00Z">
        <w:r w:rsidRPr="00C47359" w:rsidDel="00D227E8">
          <w:rPr>
            <w:rFonts w:ascii="Courier New" w:hAnsi="Courier New" w:cs="Courier New"/>
          </w:rPr>
          <w:delText>,</w:delText>
        </w:r>
      </w:del>
      <w:r w:rsidRPr="00C47359">
        <w:rPr>
          <w:rFonts w:ascii="Courier New" w:hAnsi="Courier New" w:cs="Courier New"/>
        </w:rPr>
        <w:t xml:space="preserve"> respectively</w:t>
      </w:r>
      <w:ins w:id="492" w:author="N Vun" w:date="2013-03-04T00:56:00Z">
        <w:r w:rsidR="00D227E8">
          <w:rPr>
            <w:rFonts w:ascii="Courier New" w:hAnsi="Courier New" w:cs="Courier New"/>
          </w:rPr>
          <w:t>.</w:t>
        </w:r>
      </w:ins>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del w:id="493" w:author="N Vun" w:date="2013-03-04T00:56:00Z">
        <w:r w:rsidRPr="00C47359" w:rsidDel="00D227E8">
          <w:rPr>
            <w:rFonts w:ascii="Courier New" w:hAnsi="Courier New" w:cs="Courier New"/>
          </w:rPr>
          <w:delText>The Manhattan distance is</w:delText>
        </w:r>
      </w:del>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d(C_x,C_y) &amp;= \sum_{i,j} |\mathbb{R} (C_x - C_y)_{i,j}| + \sum_{i,j} |\mathbb{I} (C_x - C_y)_{i,j}|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&amp;= \sqrt{\sum_{i,j} |C_x - C_y|_{i,j}^2 }</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$A_{i,j}$ denotes the (i,j) elements of the matrix 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 denotes absolute values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and</w:t>
      </w:r>
      <w:proofErr w:type="gramEnd"/>
      <w:r w:rsidRPr="00C47359">
        <w:rPr>
          <w:rFonts w:ascii="Courier New" w:hAnsi="Courier New" w:cs="Courier New"/>
        </w:rPr>
        <w:t xml:space="preserve"> $\mathbb{R},\mathbb{I}$ denote the real and imaginary parts respectively.</w:t>
      </w:r>
    </w:p>
    <w:p w:rsidR="0098554E" w:rsidRPr="00C47359" w:rsidRDefault="00D227E8" w:rsidP="00C47359">
      <w:pPr>
        <w:pStyle w:val="PlainText"/>
        <w:rPr>
          <w:rFonts w:ascii="Courier New" w:hAnsi="Courier New" w:cs="Courier New"/>
        </w:rPr>
      </w:pPr>
      <w:ins w:id="494" w:author="N Vun" w:date="2013-03-04T00:57:00Z">
        <w:r>
          <w:rPr>
            <w:rFonts w:ascii="Courier New" w:hAnsi="Courier New" w:cs="Courier New"/>
          </w:rPr>
          <w:t>However, in</w:t>
        </w:r>
      </w:ins>
      <w:del w:id="495" w:author="N Vun" w:date="2013-03-04T00:57:00Z">
        <w:r w:rsidR="0098554E" w:rsidRPr="00C47359" w:rsidDel="00D227E8">
          <w:rPr>
            <w:rFonts w:ascii="Courier New" w:hAnsi="Courier New" w:cs="Courier New"/>
          </w:rPr>
          <w:delText>In</w:delText>
        </w:r>
      </w:del>
      <w:r w:rsidR="0098554E" w:rsidRPr="00C47359">
        <w:rPr>
          <w:rFonts w:ascii="Courier New" w:hAnsi="Courier New" w:cs="Courier New"/>
        </w:rPr>
        <w:t xml:space="preserve"> the context of </w:t>
      </w:r>
      <w:del w:id="496" w:author="N Vun" w:date="2013-03-04T00:56:00Z">
        <w:r w:rsidR="0098554E" w:rsidRPr="00C47359" w:rsidDel="00D227E8">
          <w:rPr>
            <w:rFonts w:ascii="Courier New" w:hAnsi="Courier New" w:cs="Courier New"/>
          </w:rPr>
          <w:delText xml:space="preserve">polsar </w:delText>
        </w:r>
      </w:del>
      <w:ins w:id="497" w:author="N Vun" w:date="2013-03-04T00:56:00Z">
        <w:r>
          <w:rPr>
            <w:rFonts w:ascii="Courier New" w:hAnsi="Courier New" w:cs="Courier New"/>
          </w:rPr>
          <w:t>POLSAR</w:t>
        </w:r>
        <w:r w:rsidRPr="00C47359">
          <w:rPr>
            <w:rFonts w:ascii="Courier New" w:hAnsi="Courier New" w:cs="Courier New"/>
          </w:rPr>
          <w:t xml:space="preserve"> </w:t>
        </w:r>
      </w:ins>
      <w:r w:rsidR="0098554E" w:rsidRPr="00C47359">
        <w:rPr>
          <w:rFonts w:ascii="Courier New" w:hAnsi="Courier New" w:cs="Courier New"/>
        </w:rPr>
        <w:t>covariance matrix</w:t>
      </w:r>
      <w:proofErr w:type="gramStart"/>
      <w:ins w:id="498" w:author="N Vun" w:date="2013-03-04T00:57:00Z">
        <w:r>
          <w:rPr>
            <w:rFonts w:ascii="Courier New" w:hAnsi="Courier New" w:cs="Courier New"/>
          </w:rPr>
          <w:t>,</w:t>
        </w:r>
      </w:ins>
      <w:proofErr w:type="gramEnd"/>
      <w:del w:id="499" w:author="N Vun" w:date="2013-03-04T00:57:00Z">
        <w:r w:rsidR="0098554E" w:rsidRPr="00C47359" w:rsidDel="00D227E8">
          <w:rPr>
            <w:rFonts w:ascii="Courier New" w:hAnsi="Courier New" w:cs="Courier New"/>
          </w:rPr>
          <w:delText xml:space="preserve">, however, </w:delText>
        </w:r>
      </w:del>
      <w:r w:rsidR="0098554E" w:rsidRPr="00C47359">
        <w:rPr>
          <w:rFonts w:ascii="Courier New" w:hAnsi="Courier New" w:cs="Courier New"/>
        </w:rPr>
        <w:t xml:space="preserve">they are not widely used </w:t>
      </w:r>
    </w:p>
    <w:p w:rsidR="0098554E" w:rsidRPr="00C47359" w:rsidRDefault="0098554E" w:rsidP="00C47359">
      <w:pPr>
        <w:pStyle w:val="PlainText"/>
        <w:rPr>
          <w:rFonts w:ascii="Courier New" w:hAnsi="Courier New" w:cs="Courier New"/>
        </w:rPr>
      </w:pPr>
      <w:del w:id="500" w:author="N Vun" w:date="2013-03-04T00:57:00Z">
        <w:r w:rsidRPr="00C47359" w:rsidDel="00D227E8">
          <w:rPr>
            <w:rFonts w:ascii="Courier New" w:hAnsi="Courier New" w:cs="Courier New"/>
          </w:rPr>
          <w:delText xml:space="preserve">  probably </w:delText>
        </w:r>
      </w:del>
      <w:proofErr w:type="gramStart"/>
      <w:r w:rsidRPr="00C47359">
        <w:rPr>
          <w:rFonts w:ascii="Courier New" w:hAnsi="Courier New" w:cs="Courier New"/>
        </w:rPr>
        <w:t>because</w:t>
      </w:r>
      <w:proofErr w:type="gramEnd"/>
      <w:r w:rsidRPr="00C47359">
        <w:rPr>
          <w:rFonts w:ascii="Courier New" w:hAnsi="Courier New" w:cs="Courier New"/>
        </w:rPr>
        <w:t xml:space="preserve"> of the multiplicative nature of the data.</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the field of POLSAR, the Wishart Distance is probably the most widely used as part of the well-known Wishart Classifier \</w:t>
      </w:r>
      <w:proofErr w:type="gramStart"/>
      <w:r w:rsidRPr="00C47359">
        <w:rPr>
          <w:rFonts w:ascii="Courier New" w:hAnsi="Courier New" w:cs="Courier New"/>
        </w:rPr>
        <w:t>cite{</w:t>
      </w:r>
      <w:proofErr w:type="gramEnd"/>
      <w:r w:rsidRPr="00C47359">
        <w:rPr>
          <w:rFonts w:ascii="Courier New" w:hAnsi="Courier New" w:cs="Courier New"/>
        </w:rPr>
        <w:t>Lee_1999_TGRS}.</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The distance is defined as \cite{Lee_1994_IJRS_2299}</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 \ln|C_y| + tr(C_xC_y^{-1})</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As a measure of distance, it main disadvantage is that $</w:t>
      </w:r>
      <w:proofErr w:type="gramStart"/>
      <w:r w:rsidRPr="00C47359">
        <w:rPr>
          <w:rFonts w:ascii="Courier New" w:hAnsi="Courier New" w:cs="Courier New"/>
        </w:rPr>
        <w:t>d(</w:t>
      </w:r>
      <w:proofErr w:type="gramEnd"/>
      <w:r w:rsidRPr="00C47359">
        <w:rPr>
          <w:rFonts w:ascii="Courier New" w:hAnsi="Courier New" w:cs="Courier New"/>
        </w:rPr>
        <w:t>C_y,C_y) = \ln|C_y| \neq 0$.</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Recent works have suggested a number of other dis-similarity measures.</w:t>
      </w:r>
    </w:p>
    <w:p w:rsidR="0098554E" w:rsidRPr="00C47359" w:rsidRDefault="0098554E" w:rsidP="00C47359">
      <w:pPr>
        <w:pStyle w:val="PlainText"/>
        <w:rPr>
          <w:rFonts w:ascii="Courier New" w:hAnsi="Courier New" w:cs="Courier New"/>
        </w:rPr>
      </w:pPr>
      <w:r w:rsidRPr="00C47359">
        <w:rPr>
          <w:rFonts w:ascii="Courier New" w:hAnsi="Courier New" w:cs="Courier New"/>
        </w:rPr>
        <w:t>They are: the asymmetric and the symmetric refined wishart distance\</w:t>
      </w:r>
      <w:proofErr w:type="gramStart"/>
      <w:r w:rsidRPr="00C47359">
        <w:rPr>
          <w:rFonts w:ascii="Courier New" w:hAnsi="Courier New" w:cs="Courier New"/>
        </w:rPr>
        <w:t>cite{</w:t>
      </w:r>
      <w:proofErr w:type="gramEnd"/>
      <w:r w:rsidRPr="00C47359">
        <w:rPr>
          <w:rFonts w:ascii="Courier New" w:hAnsi="Courier New" w:cs="Courier New"/>
        </w:rPr>
        <w:t>Anfinsen_2007_ESA_POLINSAR},</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&amp;= \frac{1}{2} tr(C_x^{-1}C_y + C_y^{-1}C_x) - d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&amp;= \ln|C_x| - \ln|C_y| + tr(C_xC_y^{-1}) - d</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the</w:t>
      </w:r>
      <w:proofErr w:type="gramEnd"/>
      <w:r w:rsidRPr="00C47359">
        <w:rPr>
          <w:rFonts w:ascii="Courier New" w:hAnsi="Courier New" w:cs="Courier New"/>
        </w:rPr>
        <w:t xml:space="preserve"> Bartlett distance\cite{Kersten_2005_TGRS_519},</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&amp;= 2 \ln |C_{x+y}| - \ln |C_x| - \ln |C_y| - 2d\ln2</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\end{align}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the</w:t>
      </w:r>
      <w:proofErr w:type="gramEnd"/>
      <w:r w:rsidRPr="00C47359">
        <w:rPr>
          <w:rFonts w:ascii="Courier New" w:hAnsi="Courier New" w:cs="Courier New"/>
        </w:rPr>
        <w:t xml:space="preserve"> Bhattacharyya distance\cite{Lee_2011_IGARSS_3740},</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r(</w:t>
      </w:r>
      <w:proofErr w:type="gramEnd"/>
      <w:r w:rsidRPr="00C47359">
        <w:rPr>
          <w:rFonts w:ascii="Courier New" w:hAnsi="Courier New" w:cs="Courier New"/>
        </w:rPr>
        <w:t>C_x,C_y) = \frac{|C_x|^{1/2} |C_y|^{1/2}}{|(C_x+C_y)/2|}</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and</w:t>
      </w:r>
      <w:proofErr w:type="gramEnd"/>
      <w:r w:rsidRPr="00C47359">
        <w:rPr>
          <w:rFonts w:ascii="Courier New" w:hAnsi="Courier New" w:cs="Courier New"/>
        </w:rPr>
        <w:t xml:space="preserve"> the Wishart Statistical test distance\cite{Cao_2007_TGRS_3454}</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C_x,C_y) = (L_x + L_y) \ln|C| - L_x \ln|C_x| - L_y\ln|C_y|</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 </w:t>
      </w:r>
      <w:del w:id="501" w:author="N Vun" w:date="2013-03-04T00:58:00Z">
        <w:r w:rsidRPr="00C47359" w:rsidDel="00D227E8">
          <w:rPr>
            <w:rFonts w:ascii="Courier New" w:hAnsi="Courier New" w:cs="Courier New"/>
          </w:rPr>
          <w:delText>comparision</w:delText>
        </w:r>
      </w:del>
      <w:proofErr w:type="gramStart"/>
      <w:ins w:id="502" w:author="N Vun" w:date="2013-03-04T00:58:00Z">
        <w:r w:rsidR="00D227E8" w:rsidRPr="00C47359">
          <w:rPr>
            <w:rFonts w:ascii="Courier New" w:hAnsi="Courier New" w:cs="Courier New"/>
          </w:rPr>
          <w:t>comparison</w:t>
        </w:r>
      </w:ins>
      <w:r w:rsidRPr="00C47359">
        <w:rPr>
          <w:rFonts w:ascii="Courier New" w:hAnsi="Courier New" w:cs="Courier New"/>
        </w:rPr>
        <w:t xml:space="preserve"> to these formula</w:t>
      </w:r>
      <w:proofErr w:type="gramEnd"/>
      <w:r w:rsidRPr="00C47359">
        <w:rPr>
          <w:rFonts w:ascii="Courier New" w:hAnsi="Courier New" w:cs="Courier New"/>
        </w:rPr>
        <w:t>, the distance measure for two covariance matrix proposed in this paper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w:t>
      </w:r>
      <w:proofErr w:type="gramEnd"/>
      <w:r w:rsidRPr="00C47359">
        <w:rPr>
          <w:rFonts w:ascii="Courier New" w:hAnsi="Courier New" w:cs="Courier New"/>
        </w:rPr>
        <w:t xml:space="preserve">C_x,C_y) =  \ln|C_x| - \ln|C_y|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At the first glance, while the propose formula may be a lot simpler, it is still very similar to others in making use of the log-determinant.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Closer investigation of these dissimilarity measures reveals that most of them are related to each other.</w:t>
      </w:r>
    </w:p>
    <w:p w:rsidR="0098554E" w:rsidRPr="00C47359" w:rsidRDefault="0098554E" w:rsidP="00C47359">
      <w:pPr>
        <w:pStyle w:val="PlainText"/>
        <w:rPr>
          <w:rFonts w:ascii="Courier New" w:hAnsi="Courier New" w:cs="Courier New"/>
        </w:rPr>
      </w:pPr>
      <w:r w:rsidRPr="00C47359">
        <w:rPr>
          <w:rFonts w:ascii="Courier New" w:hAnsi="Courier New" w:cs="Courier New"/>
        </w:rPr>
        <w:t>The Bhattacharyya distance is easily shown to be related to the Barlett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At the same time the Barlett distance can be considered as the special case of the Wishart Statistical Test distance, where the two data set have the same number of look $L_x=L_y$.</w:t>
      </w:r>
    </w:p>
    <w:p w:rsidR="0098554E" w:rsidRPr="00C47359" w:rsidRDefault="0098554E" w:rsidP="00C47359">
      <w:pPr>
        <w:pStyle w:val="PlainText"/>
        <w:rPr>
          <w:rFonts w:ascii="Courier New" w:hAnsi="Courier New" w:cs="Courier New"/>
        </w:rPr>
      </w:pPr>
      <w:del w:id="503" w:author="N Vun" w:date="2013-03-04T00:59:00Z">
        <w:r w:rsidRPr="00C47359" w:rsidDel="0098554E">
          <w:rPr>
            <w:rFonts w:ascii="Courier New" w:hAnsi="Courier New" w:cs="Courier New"/>
          </w:rPr>
          <w:delText>And it</w:delText>
        </w:r>
      </w:del>
      <w:ins w:id="504" w:author="N Vun" w:date="2013-03-04T00:59:00Z">
        <w:r>
          <w:rPr>
            <w:rFonts w:ascii="Courier New" w:hAnsi="Courier New" w:cs="Courier New"/>
          </w:rPr>
          <w:t>It</w:t>
        </w:r>
      </w:ins>
      <w:r w:rsidRPr="00C47359">
        <w:rPr>
          <w:rFonts w:ascii="Courier New" w:hAnsi="Courier New" w:cs="Courier New"/>
        </w:rPr>
        <w:t xml:space="preserve"> is also intuitively trivial to arrive at the conclusion that the contrast measure of distance proposed in this paper have fixed statistical behaviour just by comparing the symmetric and asymmetric versions of the Refined Wishart distance, assuming that they are shown to follow fixed distributions.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close relation among these is further supported by the fact that</w:t>
      </w:r>
    </w:p>
    <w:p w:rsidR="0098554E" w:rsidRPr="00C47359" w:rsidRDefault="0098554E" w:rsidP="00C47359">
      <w:pPr>
        <w:pStyle w:val="PlainText"/>
        <w:rPr>
          <w:rFonts w:ascii="Courier New" w:hAnsi="Courier New" w:cs="Courier New"/>
        </w:rPr>
      </w:pPr>
      <w:del w:id="505" w:author="N Vun" w:date="2013-03-04T00:59:00Z">
        <w:r w:rsidRPr="00C47359" w:rsidDel="0098554E">
          <w:rPr>
            <w:rFonts w:ascii="Courier New" w:hAnsi="Courier New" w:cs="Courier New"/>
          </w:rPr>
          <w:delText xml:space="preserve">In fact, </w:delText>
        </w:r>
      </w:del>
      <w:proofErr w:type="gramStart"/>
      <w:r w:rsidRPr="00C47359">
        <w:rPr>
          <w:rFonts w:ascii="Courier New" w:hAnsi="Courier New" w:cs="Courier New"/>
        </w:rPr>
        <w:t>in</w:t>
      </w:r>
      <w:proofErr w:type="gramEnd"/>
      <w:r w:rsidRPr="00C47359">
        <w:rPr>
          <w:rFonts w:ascii="Courier New" w:hAnsi="Courier New" w:cs="Courier New"/>
        </w:rPr>
        <w:t xml:space="preserve"> their proposal, all of the work referenced the statistical model developed in todocite</w:t>
      </w:r>
      <w:ins w:id="506" w:author="N Vun" w:date="2013-03-04T01:00:00Z">
        <w:r>
          <w:rPr>
            <w:rFonts w:ascii="Courier New" w:hAnsi="Courier New" w:cs="Courier New"/>
          </w:rPr>
          <w:t xml:space="preserve"> (??)</w:t>
        </w:r>
      </w:ins>
      <w:r w:rsidRPr="00C47359">
        <w:rPr>
          <w:rFonts w:ascii="Courier New" w:hAnsi="Courier New" w:cs="Courier New"/>
        </w:rPr>
        <w:t xml:space="preserve"> as their foundation.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Interestingly, the change detection </w:t>
      </w:r>
      <w:proofErr w:type="gramStart"/>
      <w:r w:rsidRPr="00C47359">
        <w:rPr>
          <w:rFonts w:ascii="Courier New" w:hAnsi="Courier New" w:cs="Courier New"/>
        </w:rPr>
        <w:t>model also make</w:t>
      </w:r>
      <w:proofErr w:type="gramEnd"/>
      <w:r w:rsidRPr="00C47359">
        <w:rPr>
          <w:rFonts w:ascii="Courier New" w:hAnsi="Courier New" w:cs="Courier New"/>
        </w:rPr>
        <w:t xml:space="preserve"> use of determinant ratio and log determinant in its derivation.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The next sub-section will illustrate how the log-determinant model </w:t>
      </w:r>
      <w:del w:id="507" w:author="N Vun" w:date="2013-03-04T01:00:00Z">
        <w:r w:rsidRPr="00C47359" w:rsidDel="0098554E">
          <w:rPr>
            <w:rFonts w:ascii="Courier New" w:hAnsi="Courier New" w:cs="Courier New"/>
          </w:rPr>
          <w:delText xml:space="preserve">studied </w:delText>
        </w:r>
      </w:del>
      <w:ins w:id="508" w:author="N Vun" w:date="2013-03-04T01:00:00Z">
        <w:r>
          <w:rPr>
            <w:rFonts w:ascii="Courier New" w:hAnsi="Courier New" w:cs="Courier New"/>
          </w:rPr>
          <w:t>presented</w:t>
        </w:r>
        <w:r w:rsidRPr="00C47359">
          <w:rPr>
            <w:rFonts w:ascii="Courier New" w:hAnsi="Courier New" w:cs="Courier New"/>
          </w:rPr>
          <w:t xml:space="preserve"> </w:t>
        </w:r>
      </w:ins>
      <w:r w:rsidRPr="00C47359">
        <w:rPr>
          <w:rFonts w:ascii="Courier New" w:hAnsi="Courier New" w:cs="Courier New"/>
        </w:rPr>
        <w:t>in this paper can an alternative and simple derivation for the change-detection statistics.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%which intuitively should have its statistics bouded</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as</w:t>
      </w:r>
      <w:proofErr w:type="gramEnd"/>
      <w:r w:rsidRPr="00C47359">
        <w:rPr>
          <w:rFonts w:ascii="Courier New" w:hAnsi="Courier New" w:cs="Courier New"/>
        </w:rPr>
        <w:t xml:space="preserve"> evidentally $tr(V_xV_y^{-1}) - p$ is bounded.</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Wishart test statistics given by Cao where $V = \frac{\sum^{N_x+N_y}_{i=1}V_i}{N_x + N_y</w:t>
      </w:r>
      <w:proofErr w:type="gramStart"/>
      <w:r w:rsidRPr="00C47359">
        <w:rPr>
          <w:rFonts w:ascii="Courier New" w:hAnsi="Courier New" w:cs="Courier New"/>
        </w:rPr>
        <w:t>}$</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%and $N_i$ is the number of pixel in cluster $V_i$.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%Note that all Barlett distance, Anfinsen Revised Wishart distance and Cao Wishart test statistics are derived from Conradesen statistical model.</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cite{</w:t>
      </w:r>
      <w:proofErr w:type="gramEnd"/>
      <w:r w:rsidRPr="00C47359">
        <w:rPr>
          <w:rFonts w:ascii="Courier New" w:hAnsi="Courier New" w:cs="Courier New"/>
        </w:rPr>
        <w:t>Kersten_2005_TGRS_519} reviewed the distances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and</w:t>
      </w:r>
      <w:proofErr w:type="gramEnd"/>
      <w:r w:rsidRPr="00C47359">
        <w:rPr>
          <w:rFonts w:ascii="Courier New" w:hAnsi="Courier New" w:cs="Courier New"/>
        </w:rPr>
        <w:t xml:space="preserve"> stated $\ln{Q}$ is proportional to Bhattacharyya distance</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which</w:t>
      </w:r>
      <w:proofErr w:type="gramEnd"/>
      <w:r w:rsidRPr="00C47359">
        <w:rPr>
          <w:rFonts w:ascii="Courier New" w:hAnsi="Courier New" w:cs="Courier New"/>
        </w:rPr>
        <w:t xml:space="preserve"> is defined for multi-variate Gaussian distribution $p_i=N(m_i,P_i)$ as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t>
      </w:r>
      <w:proofErr w:type="gramEnd"/>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D_B={1\over 8}(m_1-m_2)^T P^{-1}(m_1-m_2)+{1\over 2}\ln \,\left({\det |P| \over \sqrt{\det |P_1| \, \det |P_2|} }\right)</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t>
      </w:r>
      <w:proofErr w:type="gramEnd"/>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%where $m_i</w:t>
      </w:r>
      <w:proofErr w:type="gramStart"/>
      <w:r w:rsidRPr="00C47359">
        <w:rPr>
          <w:rFonts w:ascii="Courier New" w:hAnsi="Courier New" w:cs="Courier New"/>
        </w:rPr>
        <w:t>,P</w:t>
      </w:r>
      <w:proofErr w:type="gramEnd"/>
      <w:r w:rsidRPr="00C47359">
        <w:rPr>
          <w:rFonts w:ascii="Courier New" w:hAnsi="Courier New" w:cs="Courier New"/>
        </w:rPr>
        <w:t>_i$ is the mean and covariances of the distributions</w:t>
      </w:r>
    </w:p>
    <w:p w:rsidR="0098554E" w:rsidRPr="00C47359" w:rsidRDefault="0098554E" w:rsidP="00C47359">
      <w:pPr>
        <w:pStyle w:val="PlainText"/>
        <w:rPr>
          <w:rFonts w:ascii="Courier New" w:hAnsi="Courier New" w:cs="Courier New"/>
        </w:rPr>
      </w:pPr>
      <w:r w:rsidRPr="00C47359">
        <w:rPr>
          <w:rFonts w:ascii="Courier New" w:hAnsi="Courier New" w:cs="Courier New"/>
        </w:rPr>
        <w:t>%and $P</w:t>
      </w:r>
      <w:proofErr w:type="gramStart"/>
      <w:r w:rsidRPr="00C47359">
        <w:rPr>
          <w:rFonts w:ascii="Courier New" w:hAnsi="Courier New" w:cs="Courier New"/>
        </w:rPr>
        <w:t>=(</w:t>
      </w:r>
      <w:proofErr w:type="gramEnd"/>
      <w:r w:rsidRPr="00C47359">
        <w:rPr>
          <w:rFonts w:ascii="Courier New" w:hAnsi="Courier New" w:cs="Courier New"/>
        </w:rPr>
        <w:t>P_1+P_2)/2$.</w:t>
      </w:r>
    </w:p>
    <w:p w:rsidR="0098554E" w:rsidRPr="00C47359" w:rsidRDefault="0098554E" w:rsidP="00C47359">
      <w:pPr>
        <w:pStyle w:val="PlainText"/>
        <w:rPr>
          <w:rFonts w:ascii="Courier New" w:hAnsi="Courier New" w:cs="Courier New"/>
        </w:rPr>
      </w:pPr>
      <w:r w:rsidRPr="00C47359">
        <w:rPr>
          <w:rFonts w:ascii="Courier New" w:hAnsi="Courier New" w:cs="Courier New"/>
        </w:rPr>
        <w:t>%Lee KY gives \cite{Lee_2011_IGARSS_3740} Bhattacharyya distance for POLSAR as</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r</w:t>
      </w:r>
      <w:proofErr w:type="gramEnd"/>
      <w:r w:rsidRPr="00C47359">
        <w:rPr>
          <w:rFonts w:ascii="Courier New" w:hAnsi="Courier New" w:cs="Courier New"/>
        </w:rPr>
        <w:t>(V_x,V_y) = \frac{|V_x|^{1/2} |V_y|^{1/2}}{|(V_x+V_y)/2|}</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cite{</w:t>
      </w:r>
      <w:proofErr w:type="gramEnd"/>
      <w:r w:rsidRPr="00C47359">
        <w:rPr>
          <w:rFonts w:ascii="Courier New" w:hAnsi="Courier New" w:cs="Courier New"/>
        </w:rPr>
        <w:t xml:space="preserve">Lee_2011_IGARSS_3740}  also derive the revised Wishart distance from the log-likelyhood distance.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%Wishart Chernoff distance given by Dabboor \cite{Dabboor_Thesis_2010}</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d</w:t>
      </w:r>
      <w:proofErr w:type="gramEnd"/>
      <w:r w:rsidRPr="00C47359">
        <w:rPr>
          <w:rFonts w:ascii="Courier New" w:hAnsi="Courier New" w:cs="Courier New"/>
        </w:rPr>
        <w:t>(V_x,V_y) = \left[ \beta \ln|V_x| + (1-\beta) \ln|V_y| \right] - \ln | \beta V_x^{-1} + (1-\beta) V_y^{-1}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%where $0&lt;\beta&lt;1$ is a parameter that minimizes $</w:t>
      </w:r>
      <w:proofErr w:type="gramStart"/>
      <w:r w:rsidRPr="00C47359">
        <w:rPr>
          <w:rFonts w:ascii="Courier New" w:hAnsi="Courier New" w:cs="Courier New"/>
        </w:rPr>
        <w:t>f(</w:t>
      </w:r>
      <w:proofErr w:type="gramEnd"/>
      <w:r w:rsidRPr="00C47359">
        <w:rPr>
          <w:rFonts w:ascii="Courier New" w:hAnsi="Courier New" w:cs="Courier New"/>
        </w:rPr>
        <w:t>\beta)=e^{-d(V_x,V_y)}$ which ensure classification error is minimized.</w:t>
      </w:r>
    </w:p>
    <w:p w:rsidR="0098554E" w:rsidRPr="00C47359" w:rsidRDefault="0098554E" w:rsidP="00C47359">
      <w:pPr>
        <w:pStyle w:val="PlainText"/>
        <w:rPr>
          <w:rFonts w:ascii="Courier New" w:hAnsi="Courier New" w:cs="Courier New"/>
        </w:rPr>
      </w:pPr>
      <w:r w:rsidRPr="00C47359">
        <w:rPr>
          <w:rFonts w:ascii="Courier New" w:hAnsi="Courier New" w:cs="Courier New"/>
        </w:rPr>
        <w:t>%Minimal classification error is ensured by Chernoff bound</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which gives exponentially decreasing bounds on tail distributions of sums of independent random variables.</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%For the complex Wishart distribution, the Chernoff bound is given by: $</w:t>
      </w:r>
      <w:proofErr w:type="gramStart"/>
      <w:r w:rsidRPr="00C47359">
        <w:rPr>
          <w:rFonts w:ascii="Courier New" w:hAnsi="Courier New" w:cs="Courier New"/>
        </w:rPr>
        <w:t>P(</w:t>
      </w:r>
      <w:proofErr w:type="gramEnd"/>
      <w:r w:rsidRPr="00C47359">
        <w:rPr>
          <w:rFonts w:ascii="Courier New" w:hAnsi="Courier New" w:cs="Courier New"/>
        </w:rPr>
        <w:t>error) &lt; p^\beta(C \in C_1) p^{1-\beta}(C \in C_2) e^{-f(\beta)}$</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Apparently</w:t>
      </w:r>
      <w:proofErr w:type="gramEnd"/>
      <w:r w:rsidRPr="00C47359">
        <w:rPr>
          <w:rFonts w:ascii="Courier New" w:hAnsi="Courier New" w:cs="Courier New"/>
        </w:rPr>
        <w:t>, while the given methodology is a bit contrived,</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it</w:t>
      </w:r>
      <w:proofErr w:type="gramEnd"/>
      <w:r w:rsidRPr="00C47359">
        <w:rPr>
          <w:rFonts w:ascii="Courier New" w:hAnsi="Courier New" w:cs="Courier New"/>
        </w:rPr>
        <w:t xml:space="preserve"> also used $\ln|C|$ as the base for comparision.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In</w:t>
      </w:r>
      <w:proofErr w:type="gramEnd"/>
      <w:r w:rsidRPr="00C47359">
        <w:rPr>
          <w:rFonts w:ascii="Courier New" w:hAnsi="Courier New" w:cs="Courier New"/>
        </w:rPr>
        <w:t xml:space="preserve"> conclusion, the Manhattan distance and Euclidian distance is probably suffers from heteroskedastic problem and hence is probably inconsistent.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The</w:t>
      </w:r>
      <w:proofErr w:type="gramEnd"/>
      <w:r w:rsidRPr="00C47359">
        <w:rPr>
          <w:rFonts w:ascii="Courier New" w:hAnsi="Courier New" w:cs="Courier New"/>
        </w:rPr>
        <w:t xml:space="preserve"> other dis-similarity measures are</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the</w:t>
      </w:r>
      <w:proofErr w:type="gramEnd"/>
      <w:r w:rsidRPr="00C47359">
        <w:rPr>
          <w:rFonts w:ascii="Courier New" w:hAnsi="Courier New" w:cs="Courier New"/>
        </w:rPr>
        <w:t xml:space="preserve"> Wishart test statistics\cite{Cao_2007_TGRS_3454}, %given by Cao [Cao et al., 2007]</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lastRenderedPageBreak/>
        <w:t>%  the</w:t>
      </w:r>
      <w:proofErr w:type="gramEnd"/>
      <w:r w:rsidRPr="00C47359">
        <w:rPr>
          <w:rFonts w:ascii="Courier New" w:hAnsi="Courier New" w:cs="Courier New"/>
        </w:rPr>
        <w:t xml:space="preserve"> Barlett distance \cite{Kersten_2005_TGRS_519}, %reviewed by Kersten [Kersten et al., 2005]</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and</w:t>
      </w:r>
      <w:proofErr w:type="gramEnd"/>
      <w:r w:rsidRPr="00C47359">
        <w:rPr>
          <w:rFonts w:ascii="Courier New" w:hAnsi="Courier New" w:cs="Courier New"/>
        </w:rPr>
        <w:t xml:space="preserve"> the revised Wishart distance \cite{Anfinsen_2007_ESA_POLINSAR}.% proposed by Anfinsen [Anfinsen et al., 2007].</w:t>
      </w:r>
    </w:p>
    <w:p w:rsidR="0098554E" w:rsidRPr="00C47359" w:rsidRDefault="0098554E" w:rsidP="00C47359">
      <w:pPr>
        <w:pStyle w:val="PlainText"/>
        <w:rPr>
          <w:rFonts w:ascii="Courier New" w:hAnsi="Courier New" w:cs="Courier New"/>
        </w:rPr>
      </w:pPr>
      <w:r w:rsidRPr="00C47359">
        <w:rPr>
          <w:rFonts w:ascii="Courier New" w:hAnsi="Courier New" w:cs="Courier New"/>
        </w:rPr>
        <w:t>%%Our friends in EADS, LKY and Timo [Lee and Bretschneider, 2011] shows derivations</w:t>
      </w:r>
    </w:p>
    <w:p w:rsidR="0098554E" w:rsidRPr="00C47359" w:rsidRDefault="0098554E" w:rsidP="00C47359">
      <w:pPr>
        <w:pStyle w:val="PlainText"/>
        <w:rPr>
          <w:rFonts w:ascii="Courier New" w:hAnsi="Courier New" w:cs="Courier New"/>
        </w:rPr>
      </w:pPr>
      <w:r w:rsidRPr="00C47359">
        <w:rPr>
          <w:rFonts w:ascii="Courier New" w:hAnsi="Courier New" w:cs="Courier New"/>
        </w:rPr>
        <w:t>%It has been shown that\</w:t>
      </w:r>
      <w:proofErr w:type="gramStart"/>
      <w:r w:rsidRPr="00C47359">
        <w:rPr>
          <w:rFonts w:ascii="Courier New" w:hAnsi="Courier New" w:cs="Courier New"/>
        </w:rPr>
        <w:t>cite{</w:t>
      </w:r>
      <w:proofErr w:type="gramEnd"/>
      <w:r w:rsidRPr="00C47359">
        <w:rPr>
          <w:rFonts w:ascii="Courier New" w:hAnsi="Courier New" w:cs="Courier New"/>
        </w:rPr>
        <w:t>Lee_2011_IGARSS_3740} all these measures of distance are related.</w:t>
      </w:r>
    </w:p>
    <w:p w:rsidR="0098554E" w:rsidRPr="00C47359" w:rsidRDefault="0098554E" w:rsidP="00C47359">
      <w:pPr>
        <w:pStyle w:val="PlainText"/>
        <w:rPr>
          <w:rFonts w:ascii="Courier New" w:hAnsi="Courier New" w:cs="Courier New"/>
        </w:rPr>
      </w:pPr>
      <w:r w:rsidRPr="00C47359">
        <w:rPr>
          <w:rFonts w:ascii="Courier New" w:hAnsi="Courier New" w:cs="Courier New"/>
        </w:rPr>
        <w:t>%Specifically the Barlett distance is porportional to Bhattacharyya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At</w:t>
      </w:r>
      <w:proofErr w:type="gramEnd"/>
      <w:r w:rsidRPr="00C47359">
        <w:rPr>
          <w:rFonts w:ascii="Courier New" w:hAnsi="Courier New" w:cs="Courier New"/>
        </w:rPr>
        <w:t xml:space="preserve"> the same time the Revised Wishart distance also can be derived using the Conradsen statistics.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\subsection{The Likelyhood Statistics for POLSAR}</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To </w:t>
      </w:r>
      <w:del w:id="509" w:author="N Vun" w:date="2013-03-04T01:02:00Z">
        <w:r w:rsidRPr="00C47359" w:rsidDel="0098554E">
          <w:rPr>
            <w:rFonts w:ascii="Courier New" w:hAnsi="Courier New" w:cs="Courier New"/>
          </w:rPr>
          <w:delText xml:space="preserve">detect </w:delText>
        </w:r>
      </w:del>
      <w:ins w:id="510" w:author="N Vun" w:date="2013-03-04T01:02:00Z">
        <w:r w:rsidRPr="00C47359">
          <w:rPr>
            <w:rFonts w:ascii="Courier New" w:hAnsi="Courier New" w:cs="Courier New"/>
          </w:rPr>
          <w:t>det</w:t>
        </w:r>
        <w:r>
          <w:rPr>
            <w:rFonts w:ascii="Courier New" w:hAnsi="Courier New" w:cs="Courier New"/>
          </w:rPr>
          <w:t>ermine</w:t>
        </w:r>
        <w:r w:rsidRPr="00C47359">
          <w:rPr>
            <w:rFonts w:ascii="Courier New" w:hAnsi="Courier New" w:cs="Courier New"/>
          </w:rPr>
          <w:t xml:space="preserve"> </w:t>
        </w:r>
      </w:ins>
      <w:r w:rsidRPr="00C47359">
        <w:rPr>
          <w:rFonts w:ascii="Courier New" w:hAnsi="Courier New" w:cs="Courier New"/>
        </w:rPr>
        <w:t>if the two scaled multi-look POLSAR covariance matrix $Z_x$ and $Z_y$,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have $L_x$ and $L_y$ as the corresponding number of looks,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come</w:t>
      </w:r>
      <w:proofErr w:type="gramEnd"/>
      <w:r w:rsidRPr="00C47359">
        <w:rPr>
          <w:rFonts w:ascii="Courier New" w:hAnsi="Courier New" w:cs="Courier New"/>
        </w:rPr>
        <w:t xml:space="preserve"> from the same underlying stochastic process,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the</w:t>
      </w:r>
      <w:proofErr w:type="gramEnd"/>
      <w:r w:rsidRPr="00C47359">
        <w:rPr>
          <w:rFonts w:ascii="Courier New" w:hAnsi="Courier New" w:cs="Courier New"/>
        </w:rPr>
        <w:t xml:space="preserve"> likelyhood ratio statistics for POLSAR covariance matrix is considered \cite{Conradsen_2003_TGRS_4}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Q = \frac{(L_x+L_y)^{d \cdot (L_x+L_y)}}{L_x^{d \cdot L_x} L_y^{d \cdot L_y}} \frac{|Z_x|^{L_x} |Z_y|^{L_y} }{|Z_x+Z_y|^{(L_x+L_y)}}</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Taking the log-transformation of the above statistics, and note that $C</w:t>
      </w:r>
      <w:proofErr w:type="gramStart"/>
      <w:r w:rsidRPr="00C47359">
        <w:rPr>
          <w:rFonts w:ascii="Courier New" w:hAnsi="Courier New" w:cs="Courier New"/>
        </w:rPr>
        <w:t>_{</w:t>
      </w:r>
      <w:proofErr w:type="gramEnd"/>
      <w:r w:rsidRPr="00C47359">
        <w:rPr>
          <w:rFonts w:ascii="Courier New" w:hAnsi="Courier New" w:cs="Courier New"/>
        </w:rPr>
        <w:t xml:space="preserve">vx} = Z_x / L_x$, $C_{vy} = Z_y / L_y$ and $C_{vxy} = (Z_x + Z_y)/(L_x + L_y)$ it becomes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Q &amp;=&amp; \frac{|C_{vx}|^{L_x} \cdot |C</w:t>
      </w:r>
      <w:proofErr w:type="gramStart"/>
      <w:r w:rsidRPr="00C47359">
        <w:rPr>
          <w:rFonts w:ascii="Courier New" w:hAnsi="Courier New" w:cs="Courier New"/>
        </w:rPr>
        <w:t>_{</w:t>
      </w:r>
      <w:proofErr w:type="gramEnd"/>
      <w:r w:rsidRPr="00C47359">
        <w:rPr>
          <w:rFonts w:ascii="Courier New" w:hAnsi="Courier New" w:cs="Courier New"/>
        </w:rPr>
        <w:t>vy}|^{L_y} }{|C_{vxy}|^{L_x + L_y}} \nonumber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 Q &amp;=&amp; L_x \ln |C</w:t>
      </w:r>
      <w:proofErr w:type="gramStart"/>
      <w:r w:rsidRPr="00C47359">
        <w:rPr>
          <w:rFonts w:ascii="Courier New" w:hAnsi="Courier New" w:cs="Courier New"/>
        </w:rPr>
        <w:t>_{</w:t>
      </w:r>
      <w:proofErr w:type="gramEnd"/>
      <w:r w:rsidRPr="00C47359">
        <w:rPr>
          <w:rFonts w:ascii="Courier New" w:hAnsi="Courier New" w:cs="Courier New"/>
        </w:rPr>
        <w:t>vx}| + L_y \ln |C_{vy}| - (L_x + L_y) \ln |C_{vxy}| \nonumber</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To detect changes, a test statistics is developed based on this measure of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This means a distribution is to be derived for the dissimilarity measure.</w:t>
      </w:r>
    </w:p>
    <w:p w:rsidR="0098554E" w:rsidRPr="00C47359" w:rsidRDefault="0098554E" w:rsidP="00C47359">
      <w:pPr>
        <w:pStyle w:val="PlainText"/>
        <w:rPr>
          <w:rFonts w:ascii="Courier New" w:hAnsi="Courier New" w:cs="Courier New"/>
        </w:rPr>
      </w:pPr>
      <w:r w:rsidRPr="00C47359">
        <w:rPr>
          <w:rFonts w:ascii="Courier New" w:hAnsi="Courier New" w:cs="Courier New"/>
        </w:rPr>
        <w:t>However, originally in the proposed work, only an asymptotic distribution is derived.</w:t>
      </w:r>
    </w:p>
    <w:p w:rsidR="0098554E" w:rsidRPr="00C47359" w:rsidRDefault="0098554E" w:rsidP="00C47359">
      <w:pPr>
        <w:pStyle w:val="PlainText"/>
        <w:rPr>
          <w:rFonts w:ascii="Courier New" w:hAnsi="Courier New" w:cs="Courier New"/>
        </w:rPr>
      </w:pPr>
      <w:r w:rsidRPr="00C47359">
        <w:rPr>
          <w:rFonts w:ascii="Courier New" w:hAnsi="Courier New" w:cs="Courier New"/>
        </w:rPr>
        <w:t>In this sub-section, a statistical model is developed for this measure of distance.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Since both $Z_x$ and $Z_y$ follow complex </w:t>
      </w:r>
      <w:del w:id="511" w:author="N Vun" w:date="2013-03-04T01:03:00Z">
        <w:r w:rsidRPr="00C47359" w:rsidDel="0098554E">
          <w:rPr>
            <w:rFonts w:ascii="Courier New" w:hAnsi="Courier New" w:cs="Courier New"/>
          </w:rPr>
          <w:delText>w</w:delText>
        </w:r>
      </w:del>
      <w:ins w:id="512" w:author="N Vun" w:date="2013-03-04T01:03:00Z">
        <w:r>
          <w:rPr>
            <w:rFonts w:ascii="Courier New" w:hAnsi="Courier New" w:cs="Courier New"/>
          </w:rPr>
          <w:t>W</w:t>
        </w:r>
      </w:ins>
      <w:r w:rsidRPr="00C47359">
        <w:rPr>
          <w:rFonts w:ascii="Courier New" w:hAnsi="Courier New" w:cs="Courier New"/>
        </w:rPr>
        <w:t>ishart distribution with $L_x$ and $L_y$ degrees of freedom,</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$Z_x+Z_y$ also follows the complex wishart distribution with $L_x + L_y$ degrees of freedom.</w:t>
      </w:r>
    </w:p>
    <w:p w:rsidR="0098554E" w:rsidRPr="00C47359" w:rsidRDefault="0098554E" w:rsidP="00C47359">
      <w:pPr>
        <w:pStyle w:val="PlainText"/>
        <w:rPr>
          <w:rFonts w:ascii="Courier New" w:hAnsi="Courier New" w:cs="Courier New"/>
        </w:rPr>
      </w:pPr>
      <w:r w:rsidRPr="00C47359">
        <w:rPr>
          <w:rFonts w:ascii="Courier New" w:hAnsi="Courier New" w:cs="Courier New"/>
        </w:rPr>
        <w:t>In view of the models denoted in Eqn. \ref{eqn:log_determinant_distribution},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it</w:t>
      </w:r>
      <w:proofErr w:type="gramEnd"/>
      <w:r w:rsidRPr="00C47359">
        <w:rPr>
          <w:rFonts w:ascii="Courier New" w:hAnsi="Courier New" w:cs="Courier New"/>
        </w:rPr>
        <w:t xml:space="preserve"> is evident that not only the bound for $\ln Q$, or equivalently $Q$, can be derived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but</w:t>
      </w:r>
      <w:proofErr w:type="gramEnd"/>
      <w:r w:rsidRPr="00C47359">
        <w:rPr>
          <w:rFonts w:ascii="Courier New" w:hAnsi="Courier New" w:cs="Courier New"/>
        </w:rPr>
        <w:t xml:space="preserve"> the whole statistical distribution for it can be simulated as well:</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Q &amp;\sim&amp; \frac{(\chi^d_{L_x})^{L_x} \cdot (\chi^d_{L_y})^{L_y} \cdot (2(L_x+L_y))^{d (L_x + L_y)}}{(2 L_x)^{d \cdot L_x} \cdot (2 L_y)^{d \cdot L_y} (\chi^d_{L_x + L_y})^{L_x + L_y}}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\frac{(L_x+L_y)^{d (L_x + L_y)}}{(L_x)^{d \cdot L_x} \cdot (L_y)^{d \cdot L_y} } \frac{(\chi^d_{L_x})^{L_x} \cdot (\chi^d_{L_y})^{L_y}}{(\chi^d_{L_x + L_y})^{L_x + L_y}}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\ln{Q} &amp;\sim</w:t>
      </w:r>
      <w:proofErr w:type="gramStart"/>
      <w:r w:rsidRPr="00C47359">
        <w:rPr>
          <w:rFonts w:ascii="Courier New" w:hAnsi="Courier New" w:cs="Courier New"/>
        </w:rPr>
        <w:t>&amp;  k</w:t>
      </w:r>
      <w:proofErr w:type="gramEnd"/>
      <w:r w:rsidRPr="00C47359">
        <w:rPr>
          <w:rFonts w:ascii="Courier New" w:hAnsi="Courier New" w:cs="Courier New"/>
        </w:rPr>
        <w:t xml:space="preserve"> + L_x \Lambda^d_{L_x} + L_y \Lambda^d_{L_y} - (L_x + L_y) \Lambda^d_{(L_x + L_y)}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Q &amp;\sim&amp; e^k \frac{(\chi^d_{L_x})^{L_x} \cdot (\chi^d_{L_y})^{L_y}}{(\chi^d_{L_x + L_y})^{L_x + L_y}}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$k = d \left[ (L_x + L_y) \ln(L_x + L_y) - L_x \ln{L_x} - L_y \ln{L_y} \right]$.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the common case of $L_x = L_y$, the test statistics become</w:t>
      </w:r>
    </w:p>
    <w:p w:rsidR="0098554E" w:rsidRPr="00C47359" w:rsidRDefault="0098554E" w:rsidP="00C47359">
      <w:pPr>
        <w:pStyle w:val="PlainText"/>
        <w:rPr>
          <w:rFonts w:ascii="Courier New" w:hAnsi="Courier New" w:cs="Courier New"/>
        </w:rPr>
      </w:pPr>
      <w:r w:rsidRPr="00C47359">
        <w:rPr>
          <w:rFonts w:ascii="Courier New" w:hAnsi="Courier New" w:cs="Courier New"/>
        </w:rPr>
        <w:t>$\ln Q = \ln |C</w:t>
      </w:r>
      <w:proofErr w:type="gramStart"/>
      <w:r w:rsidRPr="00C47359">
        <w:rPr>
          <w:rFonts w:ascii="Courier New" w:hAnsi="Courier New" w:cs="Courier New"/>
        </w:rPr>
        <w:t>_{</w:t>
      </w:r>
      <w:proofErr w:type="gramEnd"/>
      <w:r w:rsidRPr="00C47359">
        <w:rPr>
          <w:rFonts w:ascii="Courier New" w:hAnsi="Courier New" w:cs="Courier New"/>
        </w:rPr>
        <w:t>vx}| + \ln |C_{vy}| - 2 |\ln C_{vxy}|$.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and the </w:t>
      </w:r>
      <w:del w:id="513" w:author="N Vun" w:date="2013-03-04T01:04:00Z">
        <w:r w:rsidRPr="00C47359" w:rsidDel="0098554E">
          <w:rPr>
            <w:rFonts w:ascii="Courier New" w:hAnsi="Courier New" w:cs="Courier New"/>
          </w:rPr>
          <w:delText xml:space="preserve">barlett </w:delText>
        </w:r>
      </w:del>
      <w:ins w:id="514" w:author="N Vun" w:date="2013-03-04T01:04:00Z">
        <w:r>
          <w:rPr>
            <w:rFonts w:ascii="Courier New" w:hAnsi="Courier New" w:cs="Courier New"/>
          </w:rPr>
          <w:t>B</w:t>
        </w:r>
        <w:r w:rsidRPr="00C47359">
          <w:rPr>
            <w:rFonts w:ascii="Courier New" w:hAnsi="Courier New" w:cs="Courier New"/>
          </w:rPr>
          <w:t xml:space="preserve">arlett </w:t>
        </w:r>
      </w:ins>
      <w:r w:rsidRPr="00C47359">
        <w:rPr>
          <w:rFonts w:ascii="Courier New" w:hAnsi="Courier New" w:cs="Courier New"/>
        </w:rPr>
        <w:t>distance introduced earlier are closely related, in fact they are just shifted versions of each other.</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under</w:t>
      </w:r>
      <w:proofErr w:type="gramEnd"/>
      <w:r w:rsidRPr="00C47359">
        <w:rPr>
          <w:rFonts w:ascii="Courier New" w:hAnsi="Courier New" w:cs="Courier New"/>
        </w:rPr>
        <w:t xml:space="preserve"> exactly the same assumptions, </w:t>
      </w:r>
    </w:p>
    <w:p w:rsidR="0098554E" w:rsidRPr="00C47359" w:rsidRDefault="0098554E" w:rsidP="00C47359">
      <w:pPr>
        <w:pStyle w:val="PlainText"/>
        <w:rPr>
          <w:rFonts w:ascii="Courier New" w:hAnsi="Courier New" w:cs="Courier New"/>
        </w:rPr>
      </w:pPr>
      <w:r w:rsidRPr="00C47359">
        <w:rPr>
          <w:rFonts w:ascii="Courier New" w:hAnsi="Courier New" w:cs="Courier New"/>
        </w:rPr>
        <w:t>The contrast model which is written as $\mathbb{C} = \ln C</w:t>
      </w:r>
      <w:proofErr w:type="gramStart"/>
      <w:r w:rsidRPr="00C47359">
        <w:rPr>
          <w:rFonts w:ascii="Courier New" w:hAnsi="Courier New" w:cs="Courier New"/>
        </w:rPr>
        <w:t>_{</w:t>
      </w:r>
      <w:proofErr w:type="gramEnd"/>
      <w:r w:rsidRPr="00C47359">
        <w:rPr>
          <w:rFonts w:ascii="Courier New" w:hAnsi="Courier New" w:cs="Courier New"/>
        </w:rPr>
        <w:t>vx} - \ln C_{vy}$ and presented above should provides another consistent and equivalent approach,</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with</w:t>
      </w:r>
      <w:proofErr w:type="gramEnd"/>
      <w:r w:rsidRPr="00C47359">
        <w:rPr>
          <w:rFonts w:ascii="Courier New" w:hAnsi="Courier New" w:cs="Courier New"/>
        </w:rPr>
        <w:t xml:space="preserve"> probably simpler conceptual model and computational derivations.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 slightly simpler statistics.</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The details application of this in edge-detection however is outside the scope of this paper.</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\subsection{Discussion}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Let us start the discussion by noting a few theoretical properties of the proposed statistical model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First, </w:t>
      </w:r>
      <w:del w:id="515" w:author="N Vun" w:date="2013-03-04T01:05:00Z">
        <w:r w:rsidRPr="00C47359" w:rsidDel="0098554E">
          <w:rPr>
            <w:rFonts w:ascii="Courier New" w:hAnsi="Courier New" w:cs="Courier New"/>
          </w:rPr>
          <w:delText xml:space="preserve">The </w:delText>
        </w:r>
      </w:del>
      <w:ins w:id="516" w:author="N Vun" w:date="2013-03-04T01:05:00Z">
        <w:r>
          <w:rPr>
            <w:rFonts w:ascii="Courier New" w:hAnsi="Courier New" w:cs="Courier New"/>
          </w:rPr>
          <w:t>t</w:t>
        </w:r>
        <w:r w:rsidRPr="00C47359">
          <w:rPr>
            <w:rFonts w:ascii="Courier New" w:hAnsi="Courier New" w:cs="Courier New"/>
          </w:rPr>
          <w:t xml:space="preserve">he </w:t>
        </w:r>
      </w:ins>
      <w:r w:rsidRPr="00C47359">
        <w:rPr>
          <w:rFonts w:ascii="Courier New" w:hAnsi="Courier New" w:cs="Courier New"/>
        </w:rPr>
        <w:t xml:space="preserve">use of covariance matrix log-determinant may be related to the standard </w:t>
      </w:r>
      <w:del w:id="517" w:author="N Vun" w:date="2013-03-04T01:05:00Z">
        <w:r w:rsidRPr="00C47359" w:rsidDel="0098554E">
          <w:rPr>
            <w:rFonts w:ascii="Courier New" w:hAnsi="Courier New" w:cs="Courier New"/>
          </w:rPr>
          <w:delText>eigen</w:delText>
        </w:r>
      </w:del>
      <w:ins w:id="518" w:author="N Vun" w:date="2013-03-04T01:05:00Z">
        <w:r>
          <w:rPr>
            <w:rFonts w:ascii="Courier New" w:hAnsi="Courier New" w:cs="Courier New"/>
          </w:rPr>
          <w:t>E</w:t>
        </w:r>
        <w:r w:rsidRPr="00C47359">
          <w:rPr>
            <w:rFonts w:ascii="Courier New" w:hAnsi="Courier New" w:cs="Courier New"/>
          </w:rPr>
          <w:t>igen</w:t>
        </w:r>
      </w:ins>
      <w:r w:rsidRPr="00C47359">
        <w:rPr>
          <w:rFonts w:ascii="Courier New" w:hAnsi="Courier New" w:cs="Courier New"/>
        </w:rPr>
        <w:t>-decomposition method of the second order statsitics POLSAR matrices.</w:t>
      </w:r>
    </w:p>
    <w:p w:rsidR="0098554E" w:rsidRPr="00C47359" w:rsidRDefault="0098554E" w:rsidP="00C47359">
      <w:pPr>
        <w:pStyle w:val="PlainText"/>
        <w:rPr>
          <w:rFonts w:ascii="Courier New" w:hAnsi="Courier New" w:cs="Courier New"/>
        </w:rPr>
      </w:pPr>
      <w:r w:rsidRPr="00C47359">
        <w:rPr>
          <w:rFonts w:ascii="Courier New" w:hAnsi="Courier New" w:cs="Courier New"/>
        </w:rPr>
        <w:t>In fact, the log-determinant can also be computed as the sum of log-</w:t>
      </w:r>
      <w:del w:id="519" w:author="N Vun" w:date="2013-03-04T01:05:00Z">
        <w:r w:rsidRPr="00C47359" w:rsidDel="0098554E">
          <w:rPr>
            <w:rFonts w:ascii="Courier New" w:hAnsi="Courier New" w:cs="Courier New"/>
          </w:rPr>
          <w:delText xml:space="preserve">eigen </w:delText>
        </w:r>
      </w:del>
      <w:ins w:id="520" w:author="N Vun" w:date="2013-03-04T01:05:00Z">
        <w:r>
          <w:rPr>
            <w:rFonts w:ascii="Courier New" w:hAnsi="Courier New" w:cs="Courier New"/>
          </w:rPr>
          <w:t>E</w:t>
        </w:r>
        <w:r w:rsidRPr="00C47359">
          <w:rPr>
            <w:rFonts w:ascii="Courier New" w:hAnsi="Courier New" w:cs="Courier New"/>
          </w:rPr>
          <w:t xml:space="preserve">igen </w:t>
        </w:r>
      </w:ins>
      <w:r w:rsidRPr="00C47359">
        <w:rPr>
          <w:rFonts w:ascii="Courier New" w:hAnsi="Courier New" w:cs="Courier New"/>
        </w:rPr>
        <w:t>values.</w:t>
      </w:r>
    </w:p>
    <w:p w:rsidR="0098554E" w:rsidRPr="00C47359" w:rsidRDefault="0098554E" w:rsidP="00C47359">
      <w:pPr>
        <w:pStyle w:val="PlainText"/>
        <w:rPr>
          <w:rFonts w:ascii="Courier New" w:hAnsi="Courier New" w:cs="Courier New"/>
        </w:rPr>
      </w:pPr>
      <w:r w:rsidRPr="00C47359">
        <w:rPr>
          <w:rFonts w:ascii="Courier New" w:hAnsi="Courier New" w:cs="Courier New"/>
        </w:rPr>
        <w:t>Specifically $\</w:t>
      </w:r>
      <w:proofErr w:type="gramStart"/>
      <w:r w:rsidRPr="00C47359">
        <w:rPr>
          <w:rFonts w:ascii="Courier New" w:hAnsi="Courier New" w:cs="Courier New"/>
        </w:rPr>
        <w:t>ln{</w:t>
      </w:r>
      <w:proofErr w:type="gramEnd"/>
      <w:r w:rsidRPr="00C47359">
        <w:rPr>
          <w:rFonts w:ascii="Courier New" w:hAnsi="Courier New" w:cs="Courier New"/>
        </w:rPr>
        <w:t xml:space="preserve">|M|} = \sum \ln{\lambda_M}$ where $\lambda_M$ denotes all the </w:t>
      </w:r>
      <w:del w:id="521" w:author="N Vun" w:date="2013-03-04T01:05:00Z">
        <w:r w:rsidRPr="00C47359" w:rsidDel="0098554E">
          <w:rPr>
            <w:rFonts w:ascii="Courier New" w:hAnsi="Courier New" w:cs="Courier New"/>
          </w:rPr>
          <w:delText>eigen</w:delText>
        </w:r>
      </w:del>
      <w:ins w:id="522" w:author="N Vun" w:date="2013-03-04T01:05:00Z">
        <w:r>
          <w:rPr>
            <w:rFonts w:ascii="Courier New" w:hAnsi="Courier New" w:cs="Courier New"/>
          </w:rPr>
          <w:t>E</w:t>
        </w:r>
        <w:r w:rsidRPr="00C47359">
          <w:rPr>
            <w:rFonts w:ascii="Courier New" w:hAnsi="Courier New" w:cs="Courier New"/>
          </w:rPr>
          <w:t>igen</w:t>
        </w:r>
      </w:ins>
      <w:r w:rsidRPr="00C47359">
        <w:rPr>
          <w:rFonts w:ascii="Courier New" w:hAnsi="Courier New" w:cs="Courier New"/>
        </w:rPr>
        <w:t>-values of M.</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similar to other </w:t>
      </w:r>
      <w:del w:id="523" w:author="N Vun" w:date="2013-03-04T01:05:00Z">
        <w:r w:rsidRPr="00C47359" w:rsidDel="0098554E">
          <w:rPr>
            <w:rFonts w:ascii="Courier New" w:hAnsi="Courier New" w:cs="Courier New"/>
          </w:rPr>
          <w:delText>eigen</w:delText>
        </w:r>
      </w:del>
      <w:ins w:id="524" w:author="N Vun" w:date="2013-03-04T01:05:00Z">
        <w:r>
          <w:rPr>
            <w:rFonts w:ascii="Courier New" w:hAnsi="Courier New" w:cs="Courier New"/>
          </w:rPr>
          <w:t>E</w:t>
        </w:r>
        <w:r w:rsidRPr="00C47359">
          <w:rPr>
            <w:rFonts w:ascii="Courier New" w:hAnsi="Courier New" w:cs="Courier New"/>
          </w:rPr>
          <w:t>igen</w:t>
        </w:r>
      </w:ins>
      <w:r w:rsidRPr="00C47359">
        <w:rPr>
          <w:rFonts w:ascii="Courier New" w:hAnsi="Courier New" w:cs="Courier New"/>
        </w:rPr>
        <w:t>-value based approach (e.g. Entropy/</w:t>
      </w:r>
      <w:proofErr w:type="gramStart"/>
      <w:r w:rsidRPr="00C47359">
        <w:rPr>
          <w:rFonts w:ascii="Courier New" w:hAnsi="Courier New" w:cs="Courier New"/>
        </w:rPr>
        <w:t>Anisotropy, ...)</w:t>
      </w:r>
      <w:proofErr w:type="gramEnd"/>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models presented here is invariant to polarization basis transformations.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Second, the model is developed for the </w:t>
      </w:r>
      <w:del w:id="525" w:author="N Vun" w:date="2013-03-04T01:06:00Z">
        <w:r w:rsidRPr="00C47359" w:rsidDel="0098554E">
          <w:rPr>
            <w:rFonts w:ascii="Courier New" w:hAnsi="Courier New" w:cs="Courier New"/>
          </w:rPr>
          <w:delText xml:space="preserve">polsar </w:delText>
        </w:r>
      </w:del>
      <w:ins w:id="526" w:author="N Vun" w:date="2013-03-04T01:06:00Z">
        <w:r>
          <w:rPr>
            <w:rFonts w:ascii="Courier New" w:hAnsi="Courier New" w:cs="Courier New"/>
          </w:rPr>
          <w:t>POLSAR</w:t>
        </w:r>
        <w:r w:rsidRPr="00C47359">
          <w:rPr>
            <w:rFonts w:ascii="Courier New" w:hAnsi="Courier New" w:cs="Courier New"/>
          </w:rPr>
          <w:t xml:space="preserve"> </w:t>
        </w:r>
      </w:ins>
      <w:r w:rsidRPr="00C47359">
        <w:rPr>
          <w:rFonts w:ascii="Courier New" w:hAnsi="Courier New" w:cs="Courier New"/>
        </w:rPr>
        <w:t>covariance matrix.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However, since the </w:t>
      </w:r>
      <w:ins w:id="527" w:author="N Vun" w:date="2013-03-04T01:06:00Z">
        <w:r>
          <w:rPr>
            <w:rFonts w:ascii="Courier New" w:hAnsi="Courier New" w:cs="Courier New"/>
          </w:rPr>
          <w:t>POLSAR</w:t>
        </w:r>
      </w:ins>
      <w:del w:id="528" w:author="N Vun" w:date="2013-03-04T01:06:00Z">
        <w:r w:rsidRPr="00C47359" w:rsidDel="0098554E">
          <w:rPr>
            <w:rFonts w:ascii="Courier New" w:hAnsi="Courier New" w:cs="Courier New"/>
          </w:rPr>
          <w:delText>polsar</w:delText>
        </w:r>
      </w:del>
      <w:r w:rsidRPr="00C47359">
        <w:rPr>
          <w:rFonts w:ascii="Courier New" w:hAnsi="Courier New" w:cs="Courier New"/>
        </w:rPr>
        <w:t xml:space="preserve"> coherent matrix is related with the covariance matrix via </w:t>
      </w:r>
      <w:proofErr w:type="gramStart"/>
      <w:r w:rsidRPr="00C47359">
        <w:rPr>
          <w:rFonts w:ascii="Courier New" w:hAnsi="Courier New" w:cs="Courier New"/>
        </w:rPr>
        <w:t>an</w:t>
      </w:r>
      <w:proofErr w:type="gramEnd"/>
      <w:r w:rsidRPr="00C47359">
        <w:rPr>
          <w:rFonts w:ascii="Courier New" w:hAnsi="Courier New" w:cs="Courier New"/>
        </w:rPr>
        <w:t xml:space="preserve"> unitary transformation, which preserves the determinant as invariant,</w:t>
      </w:r>
    </w:p>
    <w:p w:rsidR="0098554E" w:rsidRPr="00C47359" w:rsidRDefault="0098554E" w:rsidP="00C47359">
      <w:pPr>
        <w:pStyle w:val="PlainText"/>
        <w:rPr>
          <w:rFonts w:ascii="Courier New" w:hAnsi="Courier New" w:cs="Courier New"/>
        </w:rPr>
      </w:pPr>
      <w:del w:id="529" w:author="N Vun" w:date="2013-03-04T01:06:00Z">
        <w:r w:rsidRPr="00C47359" w:rsidDel="0098554E">
          <w:rPr>
            <w:rFonts w:ascii="Courier New" w:hAnsi="Courier New" w:cs="Courier New"/>
          </w:rPr>
          <w:delText xml:space="preserve">The </w:delText>
        </w:r>
      </w:del>
      <w:proofErr w:type="gramStart"/>
      <w:ins w:id="530" w:author="N Vun" w:date="2013-03-04T01:06:00Z">
        <w:r>
          <w:rPr>
            <w:rFonts w:ascii="Courier New" w:hAnsi="Courier New" w:cs="Courier New"/>
          </w:rPr>
          <w:t>t</w:t>
        </w:r>
        <w:r w:rsidRPr="00C47359">
          <w:rPr>
            <w:rFonts w:ascii="Courier New" w:hAnsi="Courier New" w:cs="Courier New"/>
          </w:rPr>
          <w:t>he</w:t>
        </w:r>
        <w:proofErr w:type="gramEnd"/>
        <w:r w:rsidRPr="00C47359">
          <w:rPr>
            <w:rFonts w:ascii="Courier New" w:hAnsi="Courier New" w:cs="Courier New"/>
          </w:rPr>
          <w:t xml:space="preserve"> </w:t>
        </w:r>
      </w:ins>
      <w:r w:rsidRPr="00C47359">
        <w:rPr>
          <w:rFonts w:ascii="Courier New" w:hAnsi="Courier New" w:cs="Courier New"/>
        </w:rPr>
        <w:t>model should also be applicable on the coherency matrix.</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model is far from complete.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It calls for the reduction of the multi-dimensional POLSAR data into a scalar value.</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While this is probably desirable for a wide range of application where a one-dimensional number is required to represents the complex multi-dimensional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such</w:t>
      </w:r>
      <w:proofErr w:type="gramEnd"/>
      <w:r w:rsidRPr="00C47359">
        <w:rPr>
          <w:rFonts w:ascii="Courier New" w:hAnsi="Courier New" w:cs="Courier New"/>
        </w:rPr>
        <w:t xml:space="preserve"> a reduction is probably not lossless.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similar to the way the Wishart Classifier is employed, to better understand </w:t>
      </w:r>
      <w:ins w:id="531" w:author="N Vun" w:date="2013-03-04T01:07:00Z">
        <w:r>
          <w:rPr>
            <w:rFonts w:ascii="Courier New" w:hAnsi="Courier New" w:cs="Courier New"/>
          </w:rPr>
          <w:t>POLSAR</w:t>
        </w:r>
      </w:ins>
      <w:del w:id="532" w:author="N Vun" w:date="2013-03-04T01:07:00Z">
        <w:r w:rsidRPr="00C47359" w:rsidDel="0098554E">
          <w:rPr>
            <w:rFonts w:ascii="Courier New" w:hAnsi="Courier New" w:cs="Courier New"/>
          </w:rPr>
          <w:delText>polsar</w:delText>
        </w:r>
      </w:del>
      <w:r w:rsidRPr="00C47359">
        <w:rPr>
          <w:rFonts w:ascii="Courier New" w:hAnsi="Courier New" w:cs="Courier New"/>
        </w:rPr>
        <w:t xml:space="preserve">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use of this technique should be complemented with some high-dimensional POLSAR target-decomposition techniques (e.g. Freeman Durden or entropy/anisotropy TODO:CITE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But at the same time, the model is also promising.</w:t>
      </w:r>
    </w:p>
    <w:p w:rsidR="0098554E" w:rsidRPr="00C47359" w:rsidRDefault="0098554E" w:rsidP="00C47359">
      <w:pPr>
        <w:pStyle w:val="PlainText"/>
        <w:rPr>
          <w:rFonts w:ascii="Courier New" w:hAnsi="Courier New" w:cs="Courier New"/>
        </w:rPr>
      </w:pPr>
      <w:r w:rsidRPr="00C47359">
        <w:rPr>
          <w:rFonts w:ascii="Courier New" w:hAnsi="Courier New" w:cs="Courier New"/>
        </w:rPr>
        <w:t>The models presented in this paper are first developed for partial and monostatic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It is then shown to be also applicable to the traditional </w:t>
      </w:r>
      <w:del w:id="533" w:author="N Vun" w:date="2013-03-04T01:07:00Z">
        <w:r w:rsidRPr="00C47359" w:rsidDel="0098554E">
          <w:rPr>
            <w:rFonts w:ascii="Courier New" w:hAnsi="Courier New" w:cs="Courier New"/>
          </w:rPr>
          <w:delText xml:space="preserve">sar </w:delText>
        </w:r>
      </w:del>
      <w:ins w:id="534" w:author="N Vun" w:date="2013-03-04T01:07:00Z">
        <w:r>
          <w:rPr>
            <w:rFonts w:ascii="Courier New" w:hAnsi="Courier New" w:cs="Courier New"/>
          </w:rPr>
          <w:t>SAR</w:t>
        </w:r>
        <w:r w:rsidRPr="00C47359">
          <w:rPr>
            <w:rFonts w:ascii="Courier New" w:hAnsi="Courier New" w:cs="Courier New"/>
          </w:rPr>
          <w:t xml:space="preserve"> </w:t>
        </w:r>
      </w:ins>
      <w:r w:rsidRPr="00C47359">
        <w:rPr>
          <w:rFonts w:ascii="Courier New" w:hAnsi="Courier New" w:cs="Courier New"/>
        </w:rPr>
        <w:t>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Since the model's assumptions are quite minimal, </w:t>
      </w:r>
      <w:del w:id="535" w:author="N Vun" w:date="2013-03-04T01:07:00Z">
        <w:r w:rsidRPr="00C47359" w:rsidDel="0098554E">
          <w:rPr>
            <w:rFonts w:ascii="Courier New" w:hAnsi="Courier New" w:cs="Courier New"/>
          </w:rPr>
          <w:delText xml:space="preserve">It </w:delText>
        </w:r>
      </w:del>
      <w:ins w:id="536" w:author="N Vun" w:date="2013-03-04T01:07:00Z">
        <w:r>
          <w:rPr>
            <w:rFonts w:ascii="Courier New" w:hAnsi="Courier New" w:cs="Courier New"/>
          </w:rPr>
          <w:t>i</w:t>
        </w:r>
        <w:r w:rsidRPr="00C47359">
          <w:rPr>
            <w:rFonts w:ascii="Courier New" w:hAnsi="Courier New" w:cs="Courier New"/>
          </w:rPr>
          <w:t xml:space="preserve">t </w:t>
        </w:r>
      </w:ins>
      <w:r w:rsidRPr="00C47359">
        <w:rPr>
          <w:rFonts w:ascii="Courier New" w:hAnsi="Courier New" w:cs="Courier New"/>
        </w:rPr>
        <w:t>may also work on bi-static and intererometric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ins w:id="537" w:author="N Vun" w:date="2013-03-04T01:07:00Z">
        <w:r>
          <w:rPr>
            <w:rFonts w:ascii="Courier New" w:hAnsi="Courier New" w:cs="Courier New"/>
          </w:rPr>
          <w:t>al</w:t>
        </w:r>
      </w:ins>
      <w:r w:rsidRPr="00C47359">
        <w:rPr>
          <w:rFonts w:ascii="Courier New" w:hAnsi="Courier New" w:cs="Courier New"/>
        </w:rPr>
        <w:t>though</w:t>
      </w:r>
      <w:proofErr w:type="gramEnd"/>
      <w:r w:rsidRPr="00C47359">
        <w:rPr>
          <w:rFonts w:ascii="Courier New" w:hAnsi="Courier New" w:cs="Courier New"/>
        </w:rPr>
        <w:t xml:space="preserve"> that </w:t>
      </w:r>
      <w:ins w:id="538" w:author="N Vun" w:date="2013-03-04T01:08:00Z">
        <w:r>
          <w:rPr>
            <w:rFonts w:ascii="Courier New" w:hAnsi="Courier New" w:cs="Courier New"/>
          </w:rPr>
          <w:t xml:space="preserve">would </w:t>
        </w:r>
      </w:ins>
      <w:r w:rsidRPr="00C47359">
        <w:rPr>
          <w:rFonts w:ascii="Courier New" w:hAnsi="Courier New" w:cs="Courier New"/>
        </w:rPr>
        <w:t>require</w:t>
      </w:r>
      <w:del w:id="539" w:author="N Vun" w:date="2013-03-04T01:08:00Z">
        <w:r w:rsidRPr="00C47359" w:rsidDel="0098554E">
          <w:rPr>
            <w:rFonts w:ascii="Courier New" w:hAnsi="Courier New" w:cs="Courier New"/>
          </w:rPr>
          <w:delText>s</w:delText>
        </w:r>
      </w:del>
      <w:r w:rsidRPr="00C47359">
        <w:rPr>
          <w:rFonts w:ascii="Courier New" w:hAnsi="Courier New" w:cs="Courier New"/>
        </w:rPr>
        <w:t xml:space="preserve"> further investigations.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Other interesting phenomena which may warrant more study include the applicability of the model </w:t>
      </w:r>
      <w:del w:id="540" w:author="N Vun" w:date="2013-03-04T01:08:00Z">
        <w:r w:rsidRPr="00C47359" w:rsidDel="0098554E">
          <w:rPr>
            <w:rFonts w:ascii="Courier New" w:hAnsi="Courier New" w:cs="Courier New"/>
          </w:rPr>
          <w:delText xml:space="preserve">on </w:delText>
        </w:r>
      </w:del>
      <w:ins w:id="541" w:author="N Vun" w:date="2013-03-04T01:08:00Z">
        <w:r>
          <w:rPr>
            <w:rFonts w:ascii="Courier New" w:hAnsi="Courier New" w:cs="Courier New"/>
          </w:rPr>
          <w:t>to</w:t>
        </w:r>
        <w:r w:rsidRPr="00C47359">
          <w:rPr>
            <w:rFonts w:ascii="Courier New" w:hAnsi="Courier New" w:cs="Courier New"/>
          </w:rPr>
          <w:t xml:space="preserve"> </w:t>
        </w:r>
      </w:ins>
      <w:r w:rsidRPr="00C47359">
        <w:rPr>
          <w:rFonts w:ascii="Courier New" w:hAnsi="Courier New" w:cs="Courier New"/>
        </w:rPr>
        <w:t xml:space="preserve">correlated </w:t>
      </w:r>
      <w:del w:id="542" w:author="N Vun" w:date="2013-03-04T01:08:00Z">
        <w:r w:rsidRPr="00C47359" w:rsidDel="0098554E">
          <w:rPr>
            <w:rFonts w:ascii="Courier New" w:hAnsi="Courier New" w:cs="Courier New"/>
          </w:rPr>
          <w:delText xml:space="preserve">polsar </w:delText>
        </w:r>
      </w:del>
      <w:ins w:id="543" w:author="N Vun" w:date="2013-03-04T01:08:00Z">
        <w:r>
          <w:rPr>
            <w:rFonts w:ascii="Courier New" w:hAnsi="Courier New" w:cs="Courier New"/>
          </w:rPr>
          <w:t>POLSAR</w:t>
        </w:r>
        <w:r w:rsidRPr="00C47359">
          <w:rPr>
            <w:rFonts w:ascii="Courier New" w:hAnsi="Courier New" w:cs="Courier New"/>
          </w:rPr>
          <w:t xml:space="preserve"> </w:t>
        </w:r>
      </w:ins>
      <w:r w:rsidRPr="00C47359">
        <w:rPr>
          <w:rFonts w:ascii="Courier New" w:hAnsi="Courier New" w:cs="Courier New"/>
        </w:rPr>
        <w:t>channels ($S</w:t>
      </w:r>
      <w:proofErr w:type="gramStart"/>
      <w:r w:rsidRPr="00C47359">
        <w:rPr>
          <w:rFonts w:ascii="Courier New" w:hAnsi="Courier New" w:cs="Courier New"/>
        </w:rPr>
        <w:t>_{</w:t>
      </w:r>
      <w:proofErr w:type="gramEnd"/>
      <w:r w:rsidRPr="00C47359">
        <w:rPr>
          <w:rFonts w:ascii="Courier New" w:hAnsi="Courier New" w:cs="Courier New"/>
        </w:rPr>
        <w:t xml:space="preserve">hh},S_{vv}$) as well as a better explanation in the use of </w:t>
      </w:r>
      <w:del w:id="544" w:author="N Vun" w:date="2013-03-04T01:08:00Z">
        <w:r w:rsidRPr="00C47359" w:rsidDel="0098554E">
          <w:rPr>
            <w:rFonts w:ascii="Courier New" w:hAnsi="Courier New" w:cs="Courier New"/>
          </w:rPr>
          <w:delText xml:space="preserve">mse </w:delText>
        </w:r>
      </w:del>
      <w:ins w:id="545" w:author="N Vun" w:date="2013-03-04T01:08:00Z">
        <w:r>
          <w:rPr>
            <w:rFonts w:ascii="Courier New" w:hAnsi="Courier New" w:cs="Courier New"/>
          </w:rPr>
          <w:t>MSE</w:t>
        </w:r>
        <w:r w:rsidRPr="00C47359">
          <w:rPr>
            <w:rFonts w:ascii="Courier New" w:hAnsi="Courier New" w:cs="Courier New"/>
          </w:rPr>
          <w:t xml:space="preserve"> </w:t>
        </w:r>
      </w:ins>
      <w:r w:rsidRPr="00C47359">
        <w:rPr>
          <w:rFonts w:ascii="Courier New" w:hAnsi="Courier New" w:cs="Courier New"/>
        </w:rPr>
        <w:t xml:space="preserve">to evaluate </w:t>
      </w:r>
      <w:del w:id="546" w:author="N Vun" w:date="2013-03-04T01:08:00Z">
        <w:r w:rsidRPr="00C47359" w:rsidDel="0098554E">
          <w:rPr>
            <w:rFonts w:ascii="Courier New" w:hAnsi="Courier New" w:cs="Courier New"/>
          </w:rPr>
          <w:delText xml:space="preserve">polsar </w:delText>
        </w:r>
      </w:del>
      <w:ins w:id="547" w:author="N Vun" w:date="2013-03-04T01:08:00Z">
        <w:r>
          <w:rPr>
            <w:rFonts w:ascii="Courier New" w:hAnsi="Courier New" w:cs="Courier New"/>
          </w:rPr>
          <w:t>POLSAR</w:t>
        </w:r>
        <w:r w:rsidRPr="00C47359">
          <w:rPr>
            <w:rFonts w:ascii="Courier New" w:hAnsi="Courier New" w:cs="Courier New"/>
          </w:rPr>
          <w:t xml:space="preserve"> </w:t>
        </w:r>
      </w:ins>
      <w:r w:rsidRPr="00C47359">
        <w:rPr>
          <w:rFonts w:ascii="Courier New" w:hAnsi="Courier New" w:cs="Courier New"/>
        </w:rPr>
        <w:t>speckle filters.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Many practical applications may also be developed using the model and its derivatives.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First, </w:t>
      </w:r>
      <w:del w:id="548" w:author="N Vun" w:date="2013-03-04T01:09:00Z">
        <w:r w:rsidRPr="00C47359" w:rsidDel="00F00DAF">
          <w:rPr>
            <w:rFonts w:ascii="Courier New" w:hAnsi="Courier New" w:cs="Courier New"/>
          </w:rPr>
          <w:delText xml:space="preserve">The </w:delText>
        </w:r>
      </w:del>
      <w:ins w:id="549" w:author="N Vun" w:date="2013-03-04T01:09:00Z">
        <w:r w:rsidR="00F00DAF">
          <w:rPr>
            <w:rFonts w:ascii="Courier New" w:hAnsi="Courier New" w:cs="Courier New"/>
          </w:rPr>
          <w:t>t</w:t>
        </w:r>
        <w:r w:rsidR="00F00DAF" w:rsidRPr="00C47359">
          <w:rPr>
            <w:rFonts w:ascii="Courier New" w:hAnsi="Courier New" w:cs="Courier New"/>
          </w:rPr>
          <w:t xml:space="preserve">he </w:t>
        </w:r>
      </w:ins>
      <w:r w:rsidRPr="00C47359">
        <w:rPr>
          <w:rFonts w:ascii="Courier New" w:hAnsi="Courier New" w:cs="Courier New"/>
        </w:rPr>
        <w:t>model allow</w:t>
      </w:r>
      <w:ins w:id="550" w:author="N Vun" w:date="2013-03-04T01:09:00Z">
        <w:r w:rsidR="00F00DAF">
          <w:rPr>
            <w:rFonts w:ascii="Courier New" w:hAnsi="Courier New" w:cs="Courier New"/>
          </w:rPr>
          <w:t>s</w:t>
        </w:r>
      </w:ins>
      <w:r w:rsidRPr="00C47359">
        <w:rPr>
          <w:rFonts w:ascii="Courier New" w:hAnsi="Courier New" w:cs="Courier New"/>
        </w:rPr>
        <w:t xml:space="preserve"> for the estimation and simulation of non-natural equivalent number of look.</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This </w:t>
      </w:r>
      <w:del w:id="551" w:author="N Vun" w:date="2013-03-04T01:09:00Z">
        <w:r w:rsidRPr="00C47359" w:rsidDel="00F00DAF">
          <w:rPr>
            <w:rFonts w:ascii="Courier New" w:hAnsi="Courier New" w:cs="Courier New"/>
          </w:rPr>
          <w:delText>come in</w:delText>
        </w:r>
      </w:del>
      <w:ins w:id="552" w:author="N Vun" w:date="2013-03-04T01:09:00Z">
        <w:r w:rsidR="00F00DAF">
          <w:rPr>
            <w:rFonts w:ascii="Courier New" w:hAnsi="Courier New" w:cs="Courier New"/>
          </w:rPr>
          <w:t>is</w:t>
        </w:r>
      </w:ins>
      <w:r w:rsidRPr="00C47359">
        <w:rPr>
          <w:rFonts w:ascii="Courier New" w:hAnsi="Courier New" w:cs="Courier New"/>
        </w:rPr>
        <w:t xml:space="preserve"> especially handy when some real-life data is given,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the effective number of look may not be equals to the nominal stated number-of-look after multi-look-processing.</w:t>
      </w:r>
    </w:p>
    <w:p w:rsidR="0098554E" w:rsidRPr="00C47359" w:rsidRDefault="0098554E" w:rsidP="00C47359">
      <w:pPr>
        <w:pStyle w:val="PlainText"/>
        <w:rPr>
          <w:rFonts w:ascii="Courier New" w:hAnsi="Courier New" w:cs="Courier New"/>
        </w:rPr>
      </w:pPr>
      <w:r w:rsidRPr="00C47359">
        <w:rPr>
          <w:rFonts w:ascii="Courier New" w:hAnsi="Courier New" w:cs="Courier New"/>
        </w:rPr>
        <w:t>In such case, better-match models can be derived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by</w:t>
      </w:r>
      <w:proofErr w:type="gramEnd"/>
      <w:r w:rsidRPr="00C47359">
        <w:rPr>
          <w:rFonts w:ascii="Courier New" w:hAnsi="Courier New" w:cs="Courier New"/>
        </w:rPr>
        <w:t xml:space="preserve"> roughly estimating the effective ENL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usually results in a number with fractions.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Similar to the way other measures of distance can be used to derive POLSAR classifier \cite{Lee_1999_TGRS}, change detector \cite{Conradsen_2003_TGRS_4}, edge detector \cite{Schou_2003_TGRS_20} or other clustering cite and speckle filtering techniques \cite{Le_2010_ACRS} \cite{Le_2011_ACRS}</w:t>
      </w:r>
      <w:ins w:id="553" w:author="N Vun" w:date="2013-03-04T01:10:00Z">
        <w:r w:rsidR="00F00DAF">
          <w:rPr>
            <w:rFonts w:ascii="Courier New" w:hAnsi="Courier New" w:cs="Courier New"/>
          </w:rPr>
          <w:t>,</w:t>
        </w:r>
      </w:ins>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new</w:t>
      </w:r>
      <w:proofErr w:type="gramEnd"/>
      <w:r w:rsidRPr="00C47359">
        <w:rPr>
          <w:rFonts w:ascii="Courier New" w:hAnsi="Courier New" w:cs="Courier New"/>
        </w:rPr>
        <w:t xml:space="preserve"> detection / classification, clustering or speckle filtering algorithms can be derived using the models presented in this paper.</w:t>
      </w:r>
    </w:p>
    <w:p w:rsidR="0098554E" w:rsidRPr="00C47359" w:rsidRDefault="0098554E" w:rsidP="00C47359">
      <w:pPr>
        <w:pStyle w:val="PlainText"/>
        <w:rPr>
          <w:rFonts w:ascii="Courier New" w:hAnsi="Courier New" w:cs="Courier New"/>
        </w:rPr>
      </w:pPr>
      <w:r w:rsidRPr="00C47359">
        <w:rPr>
          <w:rFonts w:ascii="Courier New" w:hAnsi="Courier New" w:cs="Courier New"/>
        </w:rPr>
        <w:t>And since extensive evidence have been shown supporting the use of MSE for 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it</w:t>
      </w:r>
      <w:proofErr w:type="gramEnd"/>
      <w:r w:rsidRPr="00C47359">
        <w:rPr>
          <w:rFonts w:ascii="Courier New" w:hAnsi="Courier New" w:cs="Courier New"/>
        </w:rPr>
        <w:t xml:space="preserve"> is reasonable to expect the relevant of MSE for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If that is the case, a large number of existing algorithms can become applicable to the POLSAR model in log-transformed domain,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has been shown to be both additive and homoskedastic.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\subsection{Conclusion}</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\label{sec:conclusion}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del w:id="554" w:author="N Vun" w:date="2013-03-04T01:11:00Z">
        <w:r w:rsidRPr="00C47359" w:rsidDel="00F00DAF">
          <w:rPr>
            <w:rFonts w:ascii="Courier New" w:hAnsi="Courier New" w:cs="Courier New"/>
          </w:rPr>
          <w:delText>In conclusion, an</w:delText>
        </w:r>
      </w:del>
      <w:ins w:id="555" w:author="N Vun" w:date="2013-03-04T01:11:00Z">
        <w:r w:rsidR="00F00DAF">
          <w:rPr>
            <w:rFonts w:ascii="Courier New" w:hAnsi="Courier New" w:cs="Courier New"/>
          </w:rPr>
          <w:t>An</w:t>
        </w:r>
      </w:ins>
      <w:r w:rsidRPr="00C47359">
        <w:rPr>
          <w:rFonts w:ascii="Courier New" w:hAnsi="Courier New" w:cs="Courier New"/>
        </w:rPr>
        <w:t xml:space="preserve"> additive and homoskedastic model,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results in several scalar and consistent measures-of-distance for multi-variate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del w:id="556" w:author="N Vun" w:date="2013-03-04T01:11:00Z">
        <w:r w:rsidRPr="00C47359" w:rsidDel="00F00DAF">
          <w:rPr>
            <w:rFonts w:ascii="Courier New" w:hAnsi="Courier New" w:cs="Courier New"/>
          </w:rPr>
          <w:delText xml:space="preserve"> were </w:delText>
        </w:r>
      </w:del>
      <w:proofErr w:type="gramStart"/>
      <w:ins w:id="557" w:author="N Vun" w:date="2013-03-04T01:11:00Z">
        <w:r w:rsidR="00F00DAF">
          <w:rPr>
            <w:rFonts w:ascii="Courier New" w:hAnsi="Courier New" w:cs="Courier New"/>
          </w:rPr>
          <w:t>is</w:t>
        </w:r>
        <w:proofErr w:type="gramEnd"/>
        <w:r w:rsidR="00F00DAF">
          <w:rPr>
            <w:rFonts w:ascii="Courier New" w:hAnsi="Courier New" w:cs="Courier New"/>
          </w:rPr>
          <w:t xml:space="preserve"> </w:t>
        </w:r>
      </w:ins>
      <w:r w:rsidRPr="00C47359">
        <w:rPr>
          <w:rFonts w:ascii="Courier New" w:hAnsi="Courier New" w:cs="Courier New"/>
        </w:rPr>
        <w:t>proposed in this paper.</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The theoretical model is shown to be </w:t>
      </w:r>
      <w:del w:id="558" w:author="N Vun" w:date="2013-03-04T01:11:00Z">
        <w:r w:rsidRPr="00C47359" w:rsidDel="00F00DAF">
          <w:rPr>
            <w:rFonts w:ascii="Courier New" w:hAnsi="Courier New" w:cs="Courier New"/>
          </w:rPr>
          <w:delText>powerful</w:delText>
        </w:r>
      </w:del>
      <w:ins w:id="559" w:author="N Vun" w:date="2013-03-04T01:11:00Z">
        <w:r w:rsidR="00F00DAF">
          <w:rPr>
            <w:rFonts w:ascii="Courier New" w:hAnsi="Courier New" w:cs="Courier New"/>
          </w:rPr>
          <w:t>comprehensive</w:t>
        </w:r>
      </w:ins>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Not only </w:t>
      </w:r>
      <w:proofErr w:type="gramStart"/>
      <w:r w:rsidRPr="00C47359">
        <w:rPr>
          <w:rFonts w:ascii="Courier New" w:hAnsi="Courier New" w:cs="Courier New"/>
        </w:rPr>
        <w:t>it can</w:t>
      </w:r>
      <w:proofErr w:type="gramEnd"/>
      <w:r w:rsidRPr="00C47359">
        <w:rPr>
          <w:rFonts w:ascii="Courier New" w:hAnsi="Courier New" w:cs="Courier New"/>
        </w:rPr>
        <w:t xml:space="preserve"> provide alternative and sometimes simpler explanations to a range of theoretical concepts: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i.e</w:t>
      </w:r>
      <w:proofErr w:type="gramEnd"/>
      <w:r w:rsidRPr="00C47359">
        <w:rPr>
          <w:rFonts w:ascii="Courier New" w:hAnsi="Courier New" w:cs="Courier New"/>
        </w:rPr>
        <w:t>. POLSAR test statistics or ENL estimation</w:t>
      </w:r>
      <w:del w:id="560" w:author="N Vun" w:date="2013-03-04T01:12:00Z">
        <w:r w:rsidRPr="00C47359" w:rsidDel="00F00DAF">
          <w:rPr>
            <w:rFonts w:ascii="Courier New" w:hAnsi="Courier New" w:cs="Courier New"/>
          </w:rPr>
          <w:delText xml:space="preserve"> </w:delText>
        </w:r>
      </w:del>
      <w:ins w:id="561" w:author="N Vun" w:date="2013-03-04T01:12:00Z">
        <w:r w:rsidR="00F00DAF">
          <w:rPr>
            <w:rFonts w:ascii="Courier New" w:hAnsi="Courier New" w:cs="Courier New"/>
          </w:rPr>
          <w:t>,</w:t>
        </w:r>
      </w:ins>
    </w:p>
    <w:p w:rsidR="0098554E" w:rsidRPr="00C47359" w:rsidRDefault="0098554E" w:rsidP="00C47359">
      <w:pPr>
        <w:pStyle w:val="PlainText"/>
        <w:rPr>
          <w:rFonts w:ascii="Courier New" w:hAnsi="Courier New" w:cs="Courier New"/>
        </w:rPr>
      </w:pPr>
      <w:del w:id="562" w:author="N Vun" w:date="2013-03-04T01:12:00Z">
        <w:r w:rsidRPr="00C47359" w:rsidDel="00F00DAF">
          <w:rPr>
            <w:rFonts w:ascii="Courier New" w:hAnsi="Courier New" w:cs="Courier New"/>
          </w:rPr>
          <w:delText>but</w:delText>
        </w:r>
      </w:del>
      <w:r w:rsidRPr="00C47359">
        <w:rPr>
          <w:rFonts w:ascii="Courier New" w:hAnsi="Courier New" w:cs="Courier New"/>
        </w:rPr>
        <w:t xml:space="preserve"> </w:t>
      </w:r>
      <w:proofErr w:type="gramStart"/>
      <w:r w:rsidRPr="00C47359">
        <w:rPr>
          <w:rFonts w:ascii="Courier New" w:hAnsi="Courier New" w:cs="Courier New"/>
        </w:rPr>
        <w:t>it</w:t>
      </w:r>
      <w:proofErr w:type="gramEnd"/>
      <w:r w:rsidRPr="00C47359">
        <w:rPr>
          <w:rFonts w:ascii="Courier New" w:hAnsi="Courier New" w:cs="Courier New"/>
        </w:rPr>
        <w:t xml:space="preserve"> also puts several well-known models for the traditional SAR within its natural coverage. </w:t>
      </w:r>
      <w:proofErr w:type="gramStart"/>
      <w:r w:rsidRPr="00C47359">
        <w:rPr>
          <w:rFonts w:ascii="Courier New" w:hAnsi="Courier New" w:cs="Courier New"/>
        </w:rPr>
        <w:t>%as its natural special case.</w:t>
      </w:r>
      <w:proofErr w:type="gramEnd"/>
    </w:p>
    <w:p w:rsidR="0098554E" w:rsidRPr="00C47359" w:rsidRDefault="0098554E" w:rsidP="00C47359">
      <w:pPr>
        <w:pStyle w:val="PlainText"/>
        <w:rPr>
          <w:rFonts w:ascii="Courier New" w:hAnsi="Courier New" w:cs="Courier New"/>
        </w:rPr>
      </w:pPr>
      <w:r w:rsidRPr="00C47359">
        <w:rPr>
          <w:rFonts w:ascii="Courier New" w:hAnsi="Courier New" w:cs="Courier New"/>
        </w:rPr>
        <w:t>The statistical model is based on the determinant of the POLSAR covariance matrix,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when converted into one-dimensional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is</w:t>
      </w:r>
      <w:proofErr w:type="gramEnd"/>
      <w:r w:rsidRPr="00C47359">
        <w:rPr>
          <w:rFonts w:ascii="Courier New" w:hAnsi="Courier New" w:cs="Courier New"/>
        </w:rPr>
        <w:t xml:space="preserve"> gracefully transformed into the traditional SAR intensity.</w:t>
      </w:r>
    </w:p>
    <w:p w:rsidR="0098554E" w:rsidRPr="00C47359" w:rsidRDefault="0098554E" w:rsidP="00C47359">
      <w:pPr>
        <w:pStyle w:val="PlainText"/>
        <w:rPr>
          <w:rFonts w:ascii="Courier New" w:hAnsi="Courier New" w:cs="Courier New"/>
        </w:rPr>
      </w:pPr>
      <w:r w:rsidRPr="00C47359">
        <w:rPr>
          <w:rFonts w:ascii="Courier New" w:hAnsi="Courier New" w:cs="Courier New"/>
        </w:rPr>
        <w:t>Consequently, the derived dis-similarity measures may be employed in a wide range of application</w:t>
      </w:r>
      <w:ins w:id="563" w:author="N Vun" w:date="2013-03-04T01:12:00Z">
        <w:r w:rsidR="00F00DAF">
          <w:rPr>
            <w:rFonts w:ascii="Courier New" w:hAnsi="Courier New" w:cs="Courier New"/>
          </w:rPr>
          <w:t>s</w:t>
        </w:r>
      </w:ins>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where</w:t>
      </w:r>
      <w:proofErr w:type="gramEnd"/>
      <w:r w:rsidRPr="00C47359">
        <w:rPr>
          <w:rFonts w:ascii="Courier New" w:hAnsi="Courier New" w:cs="Courier New"/>
        </w:rPr>
        <w:t xml:space="preserve"> a scalar number is required to represent the complex multi-dimensional POLSAR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model is also shown to be practically versatile.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It is capable of handling a few imperfect conditions found in practical data.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As </w:t>
      </w:r>
      <w:del w:id="564" w:author="N Vun" w:date="2013-03-04T01:13:00Z">
        <w:r w:rsidRPr="00C47359" w:rsidDel="00F00DAF">
          <w:rPr>
            <w:rFonts w:ascii="Courier New" w:hAnsi="Courier New" w:cs="Courier New"/>
          </w:rPr>
          <w:delText xml:space="preserve">both </w:delText>
        </w:r>
      </w:del>
      <w:r w:rsidRPr="00C47359">
        <w:rPr>
          <w:rFonts w:ascii="Courier New" w:hAnsi="Courier New" w:cs="Courier New"/>
        </w:rPr>
        <w:t>an application of the model,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as</w:t>
      </w:r>
      <w:proofErr w:type="gramEnd"/>
      <w:r w:rsidRPr="00C47359">
        <w:rPr>
          <w:rFonts w:ascii="Courier New" w:hAnsi="Courier New" w:cs="Courier New"/>
        </w:rPr>
        <w:t xml:space="preserve"> well as an extension of our previous work in evaluating SAR speckle filters\cite{Le_2010_ACRS},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application of these additive and homoskedastic distances in the context of evaluating POLSAR speckle filters is briefly explored</w:t>
      </w:r>
      <w:del w:id="565" w:author="N Vun" w:date="2013-03-04T01:14:00Z">
        <w:r w:rsidRPr="00C47359" w:rsidDel="00F00DAF">
          <w:rPr>
            <w:rFonts w:ascii="Courier New" w:hAnsi="Courier New" w:cs="Courier New"/>
          </w:rPr>
          <w:delText>.</w:delText>
        </w:r>
      </w:del>
      <w:ins w:id="566" w:author="N Vun" w:date="2013-03-04T01:14:00Z">
        <w:r w:rsidR="00F00DAF">
          <w:rPr>
            <w:rFonts w:ascii="Courier New" w:hAnsi="Courier New" w:cs="Courier New"/>
          </w:rPr>
          <w:t>,</w:t>
        </w:r>
      </w:ins>
    </w:p>
    <w:p w:rsidR="0098554E" w:rsidRPr="00C47359" w:rsidRDefault="0098554E" w:rsidP="00C47359">
      <w:pPr>
        <w:pStyle w:val="PlainText"/>
        <w:rPr>
          <w:rFonts w:ascii="Courier New" w:hAnsi="Courier New" w:cs="Courier New"/>
        </w:rPr>
      </w:pPr>
      <w:del w:id="567" w:author="N Vun" w:date="2013-03-04T01:14:00Z">
        <w:r w:rsidRPr="00C47359" w:rsidDel="00F00DAF">
          <w:rPr>
            <w:rFonts w:ascii="Courier New" w:hAnsi="Courier New" w:cs="Courier New"/>
          </w:rPr>
          <w:delText xml:space="preserve">And </w:delText>
        </w:r>
      </w:del>
      <w:ins w:id="568" w:author="N Vun" w:date="2013-03-04T01:14:00Z">
        <w:r w:rsidR="00F00DAF">
          <w:rPr>
            <w:rFonts w:ascii="Courier New" w:hAnsi="Courier New" w:cs="Courier New"/>
          </w:rPr>
          <w:t>with</w:t>
        </w:r>
        <w:r w:rsidR="00F00DAF" w:rsidRPr="00C47359">
          <w:rPr>
            <w:rFonts w:ascii="Courier New" w:hAnsi="Courier New" w:cs="Courier New"/>
          </w:rPr>
          <w:t xml:space="preserve"> </w:t>
        </w:r>
      </w:ins>
      <w:del w:id="569" w:author="N Vun" w:date="2013-03-04T01:14:00Z">
        <w:r w:rsidRPr="00C47359" w:rsidDel="00F00DAF">
          <w:rPr>
            <w:rFonts w:ascii="Courier New" w:hAnsi="Courier New" w:cs="Courier New"/>
          </w:rPr>
          <w:delText xml:space="preserve">intially </w:delText>
        </w:r>
      </w:del>
      <w:r w:rsidRPr="00C47359">
        <w:rPr>
          <w:rFonts w:ascii="Courier New" w:hAnsi="Courier New" w:cs="Courier New"/>
        </w:rPr>
        <w:t xml:space="preserve">promising results </w:t>
      </w:r>
      <w:del w:id="570" w:author="N Vun" w:date="2013-03-04T01:15:00Z">
        <w:r w:rsidRPr="00C47359" w:rsidDel="00F00DAF">
          <w:rPr>
            <w:rFonts w:ascii="Courier New" w:hAnsi="Courier New" w:cs="Courier New"/>
          </w:rPr>
          <w:delText xml:space="preserve">are </w:delText>
        </w:r>
      </w:del>
      <w:bookmarkStart w:id="571" w:name="_GoBack"/>
      <w:bookmarkEnd w:id="571"/>
      <w:r w:rsidRPr="00C47359">
        <w:rPr>
          <w:rFonts w:ascii="Courier New" w:hAnsi="Courier New" w:cs="Courier New"/>
        </w:rPr>
        <w:t xml:space="preserve">reported.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r w:rsidRPr="00C47359">
        <w:rPr>
          <w:rFonts w:ascii="Courier New" w:hAnsi="Courier New" w:cs="Courier New"/>
        </w:rPr>
        <w:t>%Just like it is shown for the simpler case of SAR data processing\</w:t>
      </w:r>
      <w:proofErr w:type="gramStart"/>
      <w:r w:rsidRPr="00C47359">
        <w:rPr>
          <w:rFonts w:ascii="Courier New" w:hAnsi="Courier New" w:cs="Courier New"/>
        </w:rPr>
        <w:t>cite{</w:t>
      </w:r>
      <w:proofErr w:type="gramEnd"/>
      <w:r w:rsidRPr="00C47359">
        <w:rPr>
          <w:rFonts w:ascii="Courier New" w:hAnsi="Courier New" w:cs="Courier New"/>
        </w:rPr>
        <w:t>Le_2010_ACRS},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when</w:t>
      </w:r>
      <w:proofErr w:type="gramEnd"/>
      <w:r w:rsidRPr="00C47359">
        <w:rPr>
          <w:rFonts w:ascii="Courier New" w:hAnsi="Courier New" w:cs="Courier New"/>
        </w:rPr>
        <w:t xml:space="preserve"> these distances are computed in the log-transformed domain,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their</w:t>
      </w:r>
      <w:proofErr w:type="gramEnd"/>
      <w:r w:rsidRPr="00C47359">
        <w:rPr>
          <w:rFonts w:ascii="Courier New" w:hAnsi="Courier New" w:cs="Courier New"/>
        </w:rPr>
        <w:t xml:space="preserve"> theoretical statistic models become additive and homoskedastic.</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The</w:t>
      </w:r>
      <w:proofErr w:type="gramEnd"/>
      <w:r w:rsidRPr="00C47359">
        <w:rPr>
          <w:rFonts w:ascii="Courier New" w:hAnsi="Courier New" w:cs="Courier New"/>
        </w:rPr>
        <w:t xml:space="preserve"> models are shown to be theoretically powerful.</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Not</w:t>
      </w:r>
      <w:proofErr w:type="gramEnd"/>
      <w:r w:rsidRPr="00C47359">
        <w:rPr>
          <w:rFonts w:ascii="Courier New" w:hAnsi="Courier New" w:cs="Courier New"/>
        </w:rPr>
        <w:t xml:space="preserve"> only they can provide alternative and sometimes simpler explainations to a range of theoretical concepts: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i.e</w:t>
      </w:r>
      <w:proofErr w:type="gramEnd"/>
      <w:r w:rsidRPr="00C47359">
        <w:rPr>
          <w:rFonts w:ascii="Courier New" w:hAnsi="Courier New" w:cs="Courier New"/>
        </w:rPr>
        <w:t>. change detection test statistics or ENL estimation</w:t>
      </w:r>
    </w:p>
    <w:p w:rsidR="0098554E" w:rsidRPr="00C47359" w:rsidRDefault="0098554E" w:rsidP="00C47359">
      <w:pPr>
        <w:pStyle w:val="PlainText"/>
        <w:rPr>
          <w:rFonts w:ascii="Courier New" w:hAnsi="Courier New" w:cs="Courier New"/>
        </w:rPr>
      </w:pPr>
      <w:r w:rsidRPr="00C47359">
        <w:rPr>
          <w:rFonts w:ascii="Courier New" w:hAnsi="Courier New" w:cs="Courier New"/>
        </w:rPr>
        <w:t>%but also a number of results for one-dimensional SAR can be shown as special cases of the POLSAR models.</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They</w:t>
      </w:r>
      <w:proofErr w:type="gramEnd"/>
      <w:r w:rsidRPr="00C47359">
        <w:rPr>
          <w:rFonts w:ascii="Courier New" w:hAnsi="Courier New" w:cs="Courier New"/>
        </w:rPr>
        <w:t xml:space="preserve"> are also pratically versatile enough</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capable</w:t>
      </w:r>
      <w:proofErr w:type="gramEnd"/>
      <w:r w:rsidRPr="00C47359">
        <w:rPr>
          <w:rFonts w:ascii="Courier New" w:hAnsi="Courier New" w:cs="Courier New"/>
        </w:rPr>
        <w:t xml:space="preserve"> of explaining the imperfect over-sampling practice evident in RADARSAT2 data.</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Finally</w:t>
      </w:r>
      <w:proofErr w:type="gramEnd"/>
      <w:r w:rsidRPr="00C47359">
        <w:rPr>
          <w:rFonts w:ascii="Courier New" w:hAnsi="Courier New" w:cs="Courier New"/>
        </w:rPr>
        <w:t>, to extend our previous work in evaluating SAR speckle filters,</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the</w:t>
      </w:r>
      <w:proofErr w:type="gramEnd"/>
      <w:r w:rsidRPr="00C47359">
        <w:rPr>
          <w:rFonts w:ascii="Courier New" w:hAnsi="Courier New" w:cs="Courier New"/>
        </w:rPr>
        <w:t xml:space="preserve"> applicaton of these additive and homoskedastic distances in the context of evaluating POLSAR speckle filters is briefly explored</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with</w:t>
      </w:r>
      <w:proofErr w:type="gramEnd"/>
      <w:r w:rsidRPr="00C47359">
        <w:rPr>
          <w:rFonts w:ascii="Courier New" w:hAnsi="Courier New" w:cs="Courier New"/>
        </w:rPr>
        <w:t xml:space="preserve"> promising results reported.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\appendices</w:t>
      </w:r>
    </w:p>
    <w:p w:rsidR="0098554E" w:rsidRPr="00C47359" w:rsidRDefault="0098554E" w:rsidP="00C47359">
      <w:pPr>
        <w:pStyle w:val="PlainText"/>
        <w:rPr>
          <w:rFonts w:ascii="Courier New" w:hAnsi="Courier New" w:cs="Courier New"/>
        </w:rPr>
      </w:pPr>
      <w:r w:rsidRPr="00C47359">
        <w:rPr>
          <w:rFonts w:ascii="Courier New" w:hAnsi="Courier New" w:cs="Courier New"/>
        </w:rPr>
        <w:t>\section{Homoskedastic Model for the Log-Determinant}</w:t>
      </w:r>
    </w:p>
    <w:p w:rsidR="0098554E" w:rsidRPr="00C47359" w:rsidRDefault="0098554E" w:rsidP="00C47359">
      <w:pPr>
        <w:pStyle w:val="PlainText"/>
        <w:rPr>
          <w:rFonts w:ascii="Courier New" w:hAnsi="Courier New" w:cs="Courier New"/>
        </w:rPr>
      </w:pPr>
      <w:r w:rsidRPr="00C47359">
        <w:rPr>
          <w:rFonts w:ascii="Courier New" w:hAnsi="Courier New" w:cs="Courier New"/>
        </w:rPr>
        <w:t>\label{chap:appendix_a}</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\subsection{Log-Chi-Square Distribution and its Derivatives}</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section{</w:t>
      </w:r>
      <w:proofErr w:type="gramEnd"/>
      <w:r w:rsidRPr="00C47359">
        <w:rPr>
          <w:rFonts w:ascii="Courier New" w:hAnsi="Courier New" w:cs="Courier New"/>
        </w:rPr>
        <w:t>Log-Chi-Square Distribution}</w:t>
      </w:r>
    </w:p>
    <w:p w:rsidR="0098554E" w:rsidRPr="00C47359" w:rsidRDefault="0098554E" w:rsidP="00C47359">
      <w:pPr>
        <w:pStyle w:val="PlainText"/>
        <w:rPr>
          <w:rFonts w:ascii="Courier New" w:hAnsi="Courier New" w:cs="Courier New"/>
        </w:rPr>
      </w:pPr>
      <w:r w:rsidRPr="00C47359">
        <w:rPr>
          <w:rFonts w:ascii="Courier New" w:hAnsi="Courier New" w:cs="Courier New"/>
        </w:rPr>
        <w:t>\renewcommand{\theequation}{\thesection.\arabic{equation}}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\setcounter{equation}{0}</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This section provides the mathematical derivations for the log-transformed version of chi-squared random variables.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Chi-squared random variables $\chi\ \sim\ \chi^</w:t>
      </w:r>
      <w:proofErr w:type="gramStart"/>
      <w:r w:rsidRPr="00C47359">
        <w:rPr>
          <w:rFonts w:ascii="Courier New" w:hAnsi="Courier New" w:cs="Courier New"/>
        </w:rPr>
        <w:t>2(</w:t>
      </w:r>
      <w:proofErr w:type="gramEnd"/>
      <w:r w:rsidRPr="00C47359">
        <w:rPr>
          <w:rFonts w:ascii="Courier New" w:hAnsi="Courier New" w:cs="Courier New"/>
        </w:rPr>
        <w:t>k)\ $ follows the pdf:</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pdf(</w:t>
      </w:r>
      <w:proofErr w:type="gramEnd"/>
      <w:r w:rsidRPr="00C47359">
        <w:rPr>
          <w:rFonts w:ascii="Courier New" w:hAnsi="Courier New" w:cs="Courier New"/>
        </w:rPr>
        <w:t>\chi;\,k)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frac{</w:t>
      </w:r>
      <w:proofErr w:type="gramEnd"/>
      <w:r w:rsidRPr="00C47359">
        <w:rPr>
          <w:rFonts w:ascii="Courier New" w:hAnsi="Courier New" w:cs="Courier New"/>
        </w:rPr>
        <w:t xml:space="preserve">\chi^{(k/2)-1} e^{-\chi/2}}{2^{k/2} \Gamma\left(\frac{k}{2}\right)}  </w:t>
      </w:r>
    </w:p>
    <w:p w:rsidR="0098554E" w:rsidRPr="00C47359" w:rsidRDefault="0098554E" w:rsidP="00C47359">
      <w:pPr>
        <w:pStyle w:val="PlainText"/>
        <w:rPr>
          <w:rFonts w:ascii="Courier New" w:hAnsi="Courier New" w:cs="Courier New"/>
        </w:rPr>
      </w:pPr>
      <w:r w:rsidRPr="00C47359">
        <w:rPr>
          <w:rFonts w:ascii="Courier New" w:hAnsi="Courier New" w:cs="Courier New"/>
        </w:rPr>
        <w:t>\label{eqn:chi_squared_dist_pdf:appdixA}</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Setting L=k/2 into Eqn. \ref{eqn:chi_squared_dist_pdf:appdixA}</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pdf(</w:t>
      </w:r>
      <w:proofErr w:type="gramEnd"/>
      <w:r w:rsidRPr="00C47359">
        <w:rPr>
          <w:rFonts w:ascii="Courier New" w:hAnsi="Courier New" w:cs="Courier New"/>
        </w:rPr>
        <w:t>\chi) = \frac{\chi^{L-1}e^{-\chi/2}}{2^L\Gamma(L)}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Applying the variable change theorem, which states that: if $y=\phi(x</w:t>
      </w:r>
      <w:proofErr w:type="gramStart"/>
      <w:r w:rsidRPr="00C47359">
        <w:rPr>
          <w:rFonts w:ascii="Courier New" w:hAnsi="Courier New" w:cs="Courier New"/>
        </w:rPr>
        <w:t>)$</w:t>
      </w:r>
      <w:proofErr w:type="gramEnd"/>
      <w:r w:rsidRPr="00C47359">
        <w:rPr>
          <w:rFonts w:ascii="Courier New" w:hAnsi="Courier New" w:cs="Courier New"/>
        </w:rPr>
        <w:t xml:space="preserve"> with $\phi(c)=a$ and $\phi(d)=b$, then:</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\int_a^b \! </w:t>
      </w:r>
      <w:proofErr w:type="gramStart"/>
      <w:r w:rsidRPr="00C47359">
        <w:rPr>
          <w:rFonts w:ascii="Courier New" w:hAnsi="Courier New" w:cs="Courier New"/>
        </w:rPr>
        <w:t>f(</w:t>
      </w:r>
      <w:proofErr w:type="gramEnd"/>
      <w:r w:rsidRPr="00C47359">
        <w:rPr>
          <w:rFonts w:ascii="Courier New" w:hAnsi="Courier New" w:cs="Courier New"/>
        </w:rPr>
        <w:t xml:space="preserve">y) \, dy = \int_c^d \! </w:t>
      </w:r>
      <w:proofErr w:type="gramStart"/>
      <w:r w:rsidRPr="00C47359">
        <w:rPr>
          <w:rFonts w:ascii="Courier New" w:hAnsi="Courier New" w:cs="Courier New"/>
        </w:rPr>
        <w:t>f[</w:t>
      </w:r>
      <w:proofErr w:type="gramEnd"/>
      <w:r w:rsidRPr="00C47359">
        <w:rPr>
          <w:rFonts w:ascii="Courier New" w:hAnsi="Courier New" w:cs="Courier New"/>
        </w:rPr>
        <w:t>\phi(x)] \frac{d\phi}{dx} dx</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into</w:t>
      </w:r>
      <w:proofErr w:type="gramEnd"/>
      <w:r w:rsidRPr="00C47359">
        <w:rPr>
          <w:rFonts w:ascii="Courier New" w:hAnsi="Courier New" w:cs="Courier New"/>
        </w:rPr>
        <w:t xml:space="preserve"> the log-transformation, which changes the random variables $\Lambda=ln(\chi)$,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d\chi &amp;=&amp; e^\Lambda d\Lambda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\frac{\chi^{L-1}e^{-\chi/2}}{2^L\Gamma(L)} d\chi &amp;=&amp;  \frac{(e^\Lambda)^{L-1}e^{-e^\Lambda/2}}{2^L\Gamma(L)} e^\Lambda d\Lambda</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In other words,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pdf(</w:t>
      </w:r>
      <w:proofErr w:type="gramEnd"/>
      <w:r w:rsidRPr="00C47359">
        <w:rPr>
          <w:rFonts w:ascii="Courier New" w:hAnsi="Courier New" w:cs="Courier New"/>
        </w:rPr>
        <w:t>\Lambda;L) = \frac{e^{L \Lambda -e^\Lambda/2}}{2^L\Gamma(L)}</w:t>
      </w:r>
    </w:p>
    <w:p w:rsidR="0098554E" w:rsidRPr="00C47359" w:rsidRDefault="0098554E" w:rsidP="00C47359">
      <w:pPr>
        <w:pStyle w:val="PlainText"/>
        <w:rPr>
          <w:rFonts w:ascii="Courier New" w:hAnsi="Courier New" w:cs="Courier New"/>
        </w:rPr>
      </w:pPr>
      <w:r w:rsidRPr="00C47359">
        <w:rPr>
          <w:rFonts w:ascii="Courier New" w:hAnsi="Courier New" w:cs="Courier New"/>
        </w:rPr>
        <w:t>\label{eqn:log_chi_square_dist_pdf}</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From the PDF given in Eqn. \ref{eqn:log_chi_square_dist_pdf}, characteristics function can be computed.</w:t>
      </w:r>
    </w:p>
    <w:p w:rsidR="0098554E" w:rsidRPr="00C47359" w:rsidRDefault="0098554E" w:rsidP="00C47359">
      <w:pPr>
        <w:pStyle w:val="PlainText"/>
        <w:rPr>
          <w:rFonts w:ascii="Courier New" w:hAnsi="Courier New" w:cs="Courier New"/>
        </w:rPr>
      </w:pPr>
      <w:r w:rsidRPr="00C47359">
        <w:rPr>
          <w:rFonts w:ascii="Courier New" w:hAnsi="Courier New" w:cs="Courier New"/>
        </w:rPr>
        <w:t>By definition, the characteristic function (CF) $\varphi_</w:t>
      </w:r>
      <w:proofErr w:type="gramStart"/>
      <w:r w:rsidRPr="00C47359">
        <w:rPr>
          <w:rFonts w:ascii="Courier New" w:hAnsi="Courier New" w:cs="Courier New"/>
        </w:rPr>
        <w:t>X(</w:t>
      </w:r>
      <w:proofErr w:type="gramEnd"/>
      <w:r w:rsidRPr="00C47359">
        <w:rPr>
          <w:rFonts w:ascii="Courier New" w:hAnsi="Courier New" w:cs="Courier New"/>
        </w:rPr>
        <w:t>t)$ for a random variable $X$ is computed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\varphi_</w:t>
      </w:r>
      <w:proofErr w:type="gramStart"/>
      <w:r w:rsidRPr="00C47359">
        <w:rPr>
          <w:rFonts w:ascii="Courier New" w:hAnsi="Courier New" w:cs="Courier New"/>
        </w:rPr>
        <w:t>X(</w:t>
      </w:r>
      <w:proofErr w:type="gramEnd"/>
      <w:r w:rsidRPr="00C47359">
        <w:rPr>
          <w:rFonts w:ascii="Courier New" w:hAnsi="Courier New" w:cs="Courier New"/>
        </w:rPr>
        <w:t xml:space="preserve">t) = \operatorname{E}\big[e^{itX}\big]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\int_{-\infty}^\infty e</w:t>
      </w:r>
      <w:proofErr w:type="gramStart"/>
      <w:r w:rsidRPr="00C47359">
        <w:rPr>
          <w:rFonts w:ascii="Courier New" w:hAnsi="Courier New" w:cs="Courier New"/>
        </w:rPr>
        <w:t>^{</w:t>
      </w:r>
      <w:proofErr w:type="gramEnd"/>
      <w:r w:rsidRPr="00C47359">
        <w:rPr>
          <w:rFonts w:ascii="Courier New" w:hAnsi="Courier New" w:cs="Courier New"/>
        </w:rPr>
        <w:t xml:space="preserve">itx}\,dF_X(x)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\int_{-\infty}^\infty e</w:t>
      </w:r>
      <w:proofErr w:type="gramStart"/>
      <w:r w:rsidRPr="00C47359">
        <w:rPr>
          <w:rFonts w:ascii="Courier New" w:hAnsi="Courier New" w:cs="Courier New"/>
        </w:rPr>
        <w:t>^{</w:t>
      </w:r>
      <w:proofErr w:type="gramEnd"/>
      <w:r w:rsidRPr="00C47359">
        <w:rPr>
          <w:rFonts w:ascii="Courier New" w:hAnsi="Courier New" w:cs="Courier New"/>
        </w:rPr>
        <w:t xml:space="preserve">itx} f_X(x)\,dx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$\varphi_x(t)$ is the characteristic function,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$F_X(x</w:t>
      </w:r>
      <w:proofErr w:type="gramStart"/>
      <w:r w:rsidRPr="00C47359">
        <w:rPr>
          <w:rFonts w:ascii="Courier New" w:hAnsi="Courier New" w:cs="Courier New"/>
        </w:rPr>
        <w:t>)$</w:t>
      </w:r>
      <w:proofErr w:type="gramEnd"/>
      <w:r w:rsidRPr="00C47359">
        <w:rPr>
          <w:rFonts w:ascii="Courier New" w:hAnsi="Courier New" w:cs="Courier New"/>
        </w:rPr>
        <w:t xml:space="preserve"> is the CDF function of X and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$f_X(x</w:t>
      </w:r>
      <w:proofErr w:type="gramStart"/>
      <w:r w:rsidRPr="00C47359">
        <w:rPr>
          <w:rFonts w:ascii="Courier New" w:hAnsi="Courier New" w:cs="Courier New"/>
        </w:rPr>
        <w:t>)$</w:t>
      </w:r>
      <w:proofErr w:type="gramEnd"/>
      <w:r w:rsidRPr="00C47359">
        <w:rPr>
          <w:rFonts w:ascii="Courier New" w:hAnsi="Courier New" w:cs="Courier New"/>
        </w:rPr>
        <w:t xml:space="preserve"> is the PDF function of X.</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Thus the characteristic function for log-chi-squared distribution is defined as: </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\varphi_\</w:t>
      </w:r>
      <w:proofErr w:type="gramStart"/>
      <w:r w:rsidRPr="00C47359">
        <w:rPr>
          <w:rFonts w:ascii="Courier New" w:hAnsi="Courier New" w:cs="Courier New"/>
        </w:rPr>
        <w:t>Lambda(</w:t>
      </w:r>
      <w:proofErr w:type="gramEnd"/>
      <w:r w:rsidRPr="00C47359">
        <w:rPr>
          <w:rFonts w:ascii="Courier New" w:hAnsi="Courier New" w:cs="Courier New"/>
        </w:rPr>
        <w:t xml:space="preserve">t)=\int_0^\infty e^{itx} \frac{e^{Lx-e^x/2}}{2^L \Gamma(L)}\,dx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Gamma function is defined over complex domain as:</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Gamma(</w:t>
      </w:r>
      <w:proofErr w:type="gramEnd"/>
      <w:r w:rsidRPr="00C47359">
        <w:rPr>
          <w:rFonts w:ascii="Courier New" w:hAnsi="Courier New" w:cs="Courier New"/>
        </w:rPr>
        <w:t>z) = \int_0^\infty  e^{-x} x^{z-1} dx .$</w:t>
      </w:r>
    </w:p>
    <w:p w:rsidR="0098554E" w:rsidRPr="00C47359" w:rsidRDefault="0098554E" w:rsidP="00C47359">
      <w:pPr>
        <w:pStyle w:val="PlainText"/>
        <w:rPr>
          <w:rFonts w:ascii="Courier New" w:hAnsi="Courier New" w:cs="Courier New"/>
        </w:rPr>
      </w:pPr>
      <w:r w:rsidRPr="00C47359">
        <w:rPr>
          <w:rFonts w:ascii="Courier New" w:hAnsi="Courier New" w:cs="Courier New"/>
        </w:rPr>
        <w:t>Thus $\</w:t>
      </w:r>
      <w:proofErr w:type="gramStart"/>
      <w:r w:rsidRPr="00C47359">
        <w:rPr>
          <w:rFonts w:ascii="Courier New" w:hAnsi="Courier New" w:cs="Courier New"/>
        </w:rPr>
        <w:t>Gamma(</w:t>
      </w:r>
      <w:proofErr w:type="gramEnd"/>
      <w:r w:rsidRPr="00C47359">
        <w:rPr>
          <w:rFonts w:ascii="Courier New" w:hAnsi="Courier New" w:cs="Courier New"/>
        </w:rPr>
        <w:t>L+it) = \int_0^\infty  e^{-x} x^{L+it-1} dx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Set $x=e^z/2$ then $dx=e^z/2dz$, we have $\</w:t>
      </w:r>
      <w:proofErr w:type="gramStart"/>
      <w:r w:rsidRPr="00C47359">
        <w:rPr>
          <w:rFonts w:ascii="Courier New" w:hAnsi="Courier New" w:cs="Courier New"/>
        </w:rPr>
        <w:t>Gamma(</w:t>
      </w:r>
      <w:proofErr w:type="gramEnd"/>
      <w:r w:rsidRPr="00C47359">
        <w:rPr>
          <w:rFonts w:ascii="Courier New" w:hAnsi="Courier New" w:cs="Courier New"/>
        </w:rPr>
        <w:t>L+it)= \int_0^\infty  e^{itz} \frac{e^{Lz-e^z/2}}{2^{L+it}} dz$</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t>
      </w:r>
      <w:proofErr w:type="gramEnd"/>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Gamma(</w:t>
      </w:r>
      <w:proofErr w:type="gramEnd"/>
      <w:r w:rsidRPr="00C47359">
        <w:rPr>
          <w:rFonts w:ascii="Courier New" w:hAnsi="Courier New" w:cs="Courier New"/>
        </w:rPr>
        <w:t>L+it)&amp;=&amp;\int_0^\infty  e^{-e^z/2} (e^z/2)^{L+it-1} e^z/2 dz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&amp;</w:t>
      </w:r>
      <w:proofErr w:type="gramEnd"/>
      <w:r w:rsidRPr="00C47359">
        <w:rPr>
          <w:rFonts w:ascii="Courier New" w:hAnsi="Courier New" w:cs="Courier New"/>
        </w:rPr>
        <w:t>=&amp; \int_0^\infty  e^{-e^z/2} \frac{e^{z(L+it-1)}}{2^{L+it-1}} e^z/2 dz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&amp;</w:t>
      </w:r>
      <w:proofErr w:type="gramEnd"/>
      <w:r w:rsidRPr="00C47359">
        <w:rPr>
          <w:rFonts w:ascii="Courier New" w:hAnsi="Courier New" w:cs="Courier New"/>
        </w:rPr>
        <w:t>=&amp; \int_0^\infty  e^{itz} \frac{e^{Lz-e^z/2}}{2^{L+it}} dz</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  \</w:t>
      </w:r>
      <w:proofErr w:type="gramEnd"/>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Thus</w:t>
      </w:r>
      <w:proofErr w:type="gramEnd"/>
      <w:r w:rsidRPr="00C47359">
        <w:rPr>
          <w:rFonts w:ascii="Courier New" w:hAnsi="Courier New" w:cs="Courier New"/>
        </w:rPr>
        <w:t xml:space="preserve"> the characteristic function becomes</w:t>
      </w:r>
    </w:p>
    <w:p w:rsidR="0098554E" w:rsidRPr="00C47359" w:rsidRDefault="0098554E" w:rsidP="00C47359">
      <w:pPr>
        <w:pStyle w:val="PlainText"/>
        <w:rPr>
          <w:rFonts w:ascii="Courier New" w:hAnsi="Courier New" w:cs="Courier New"/>
        </w:rPr>
      </w:pPr>
      <w:r w:rsidRPr="00C47359">
        <w:rPr>
          <w:rFonts w:ascii="Courier New" w:hAnsi="Courier New" w:cs="Courier New"/>
        </w:rPr>
        <w:t>That is: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\varphi_\</w:t>
      </w:r>
      <w:proofErr w:type="gramStart"/>
      <w:r w:rsidRPr="00C47359">
        <w:rPr>
          <w:rFonts w:ascii="Courier New" w:hAnsi="Courier New" w:cs="Courier New"/>
        </w:rPr>
        <w:t>Lambda(</w:t>
      </w:r>
      <w:proofErr w:type="gramEnd"/>
      <w:r w:rsidRPr="00C47359">
        <w:rPr>
          <w:rFonts w:ascii="Courier New" w:hAnsi="Courier New" w:cs="Courier New"/>
        </w:rPr>
        <w:t xml:space="preserve">t) = 2^{it} \frac{\Gamma(L+it)}{\Gamma(L)}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Consequently, the first and second derivative of log-chi-squared distribution can be computed.</w:t>
      </w:r>
    </w:p>
    <w:p w:rsidR="0098554E" w:rsidRPr="00C47359" w:rsidRDefault="0098554E" w:rsidP="00C47359">
      <w:pPr>
        <w:pStyle w:val="PlainText"/>
        <w:rPr>
          <w:rFonts w:ascii="Courier New" w:hAnsi="Courier New" w:cs="Courier New"/>
        </w:rPr>
      </w:pPr>
      <w:r w:rsidRPr="00C47359">
        <w:rPr>
          <w:rFonts w:ascii="Courier New" w:hAnsi="Courier New" w:cs="Courier New"/>
        </w:rPr>
        <w:t>The first derivative is given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\varphi_\</w:t>
      </w:r>
      <w:proofErr w:type="gramStart"/>
      <w:r w:rsidRPr="00C47359">
        <w:rPr>
          <w:rFonts w:ascii="Courier New" w:hAnsi="Courier New" w:cs="Courier New"/>
        </w:rPr>
        <w:t>Lambda(</w:t>
      </w:r>
      <w:proofErr w:type="gramEnd"/>
      <w:r w:rsidRPr="00C47359">
        <w:rPr>
          <w:rFonts w:ascii="Courier New" w:hAnsi="Courier New" w:cs="Courier New"/>
        </w:rPr>
        <w:t>t)}{\partial t} = \frac{i 2^{it} \Gamma(L+it)}{\Gamma(L)} \left[ \ln{2} + \psi^0(L+it)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due</w:t>
      </w:r>
      <w:proofErr w:type="gramEnd"/>
      <w:r w:rsidRPr="00C47359">
        <w:rPr>
          <w:rFonts w:ascii="Courier New" w:hAnsi="Courier New" w:cs="Courier New"/>
        </w:rPr>
        <w:t xml:space="preserve"> to</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\Gamma(x)</w:t>
      </w:r>
      <w:proofErr w:type="gramStart"/>
      <w:r w:rsidRPr="00C47359">
        <w:rPr>
          <w:rFonts w:ascii="Courier New" w:hAnsi="Courier New" w:cs="Courier New"/>
        </w:rPr>
        <w:t>}{</w:t>
      </w:r>
      <w:proofErr w:type="gramEnd"/>
      <w:r w:rsidRPr="00C47359">
        <w:rPr>
          <w:rFonts w:ascii="Courier New" w:hAnsi="Courier New" w:cs="Courier New"/>
        </w:rPr>
        <w:t>\partial x} &amp;=&amp; \Gamma(x)\psi^0(x),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w:t>
      </w:r>
      <w:proofErr w:type="gramStart"/>
      <w:r w:rsidRPr="00C47359">
        <w:rPr>
          <w:rFonts w:ascii="Courier New" w:hAnsi="Courier New" w:cs="Courier New"/>
        </w:rPr>
        <w:t>Gamma(</w:t>
      </w:r>
      <w:proofErr w:type="gramEnd"/>
      <w:r w:rsidRPr="00C47359">
        <w:rPr>
          <w:rFonts w:ascii="Courier New" w:hAnsi="Courier New" w:cs="Courier New"/>
        </w:rPr>
        <w:t>L+it)}{\partial t} &amp;=&amp; i\Gamma(L+it)\psi^0(L+it),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2</w:t>
      </w:r>
      <w:proofErr w:type="gramStart"/>
      <w:r w:rsidRPr="00C47359">
        <w:rPr>
          <w:rFonts w:ascii="Courier New" w:hAnsi="Courier New" w:cs="Courier New"/>
        </w:rPr>
        <w:t>^{</w:t>
      </w:r>
      <w:proofErr w:type="gramEnd"/>
      <w:r w:rsidRPr="00C47359">
        <w:rPr>
          <w:rFonts w:ascii="Courier New" w:hAnsi="Courier New" w:cs="Courier New"/>
        </w:rPr>
        <w:t>it}}{\partial t} &amp;=&amp; i2^{it}\ln(2),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\partial (u \cdot v) / \partial t &amp;=&amp; u \cdot \partial v /\partial t + v \cdot \partial u/\partial 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where</w:t>
      </w:r>
      <w:proofErr w:type="gramEnd"/>
      <w:r w:rsidRPr="00C47359">
        <w:rPr>
          <w:rFonts w:ascii="Courier New" w:hAnsi="Courier New" w:cs="Courier New"/>
        </w:rPr>
        <w:t xml:space="preserve"> $\psi^0()$ denotes di-gamma function.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Meanwhile, the second derivative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^2 \varphi_\Lambda(t)}{\partial t^2} = \frac{i^2 2^{it} \Gamma(L+it)}{\Gamma(L)} \left( \left[ \ln{2} + \psi^0(L+it) \right] ^ 2 + \psi^1(L+it)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due</w:t>
      </w:r>
      <w:proofErr w:type="gramEnd"/>
      <w:r w:rsidRPr="00C47359">
        <w:rPr>
          <w:rFonts w:ascii="Courier New" w:hAnsi="Courier New" w:cs="Courier New"/>
        </w:rPr>
        <w:t xml:space="preserve"> to:</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\frac{d 2</w:t>
      </w:r>
      <w:proofErr w:type="gramStart"/>
      <w:r w:rsidRPr="00C47359">
        <w:rPr>
          <w:rFonts w:ascii="Courier New" w:hAnsi="Courier New" w:cs="Courier New"/>
        </w:rPr>
        <w:t>^{</w:t>
      </w:r>
      <w:proofErr w:type="gramEnd"/>
      <w:r w:rsidRPr="00C47359">
        <w:rPr>
          <w:rFonts w:ascii="Courier New" w:hAnsi="Courier New" w:cs="Courier New"/>
        </w:rPr>
        <w:t>it} \Gamma(L+it)}{dt} &amp;=&amp; i 2^{it} \Gamma(L+it) \left[ \ln{2} + \psi^0(L+it)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\frac{d \psi^</w:t>
      </w:r>
      <w:proofErr w:type="gramStart"/>
      <w:r w:rsidRPr="00C47359">
        <w:rPr>
          <w:rFonts w:ascii="Courier New" w:hAnsi="Courier New" w:cs="Courier New"/>
        </w:rPr>
        <w:t>0(</w:t>
      </w:r>
      <w:proofErr w:type="gramEnd"/>
      <w:r w:rsidRPr="00C47359">
        <w:rPr>
          <w:rFonts w:ascii="Courier New" w:hAnsi="Courier New" w:cs="Courier New"/>
        </w:rPr>
        <w:t>t)}{dt} &amp;=&amp; \psi^1(t),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\frac{d \psi^</w:t>
      </w:r>
      <w:proofErr w:type="gramStart"/>
      <w:r w:rsidRPr="00C47359">
        <w:rPr>
          <w:rFonts w:ascii="Courier New" w:hAnsi="Courier New" w:cs="Courier New"/>
        </w:rPr>
        <w:t>0(</w:t>
      </w:r>
      <w:proofErr w:type="gramEnd"/>
      <w:r w:rsidRPr="00C47359">
        <w:rPr>
          <w:rFonts w:ascii="Courier New" w:hAnsi="Courier New" w:cs="Courier New"/>
        </w:rPr>
        <w:t>L+it)}{dt} &amp;=&amp; i \psi^1(L+it),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\partial (u \cdot v) / \partial t &amp;=&amp; u \cdot \partial v /\partial t + v \cdot \partial u/\partial t,</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$\psi^1()$ denotes tri-gamma function.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$n</w:t>
      </w:r>
      <w:proofErr w:type="gramStart"/>
      <w:r w:rsidRPr="00C47359">
        <w:rPr>
          <w:rFonts w:ascii="Courier New" w:hAnsi="Courier New" w:cs="Courier New"/>
        </w:rPr>
        <w:t>^{</w:t>
      </w:r>
      <w:proofErr w:type="gramEnd"/>
      <w:r w:rsidRPr="00C47359">
        <w:rPr>
          <w:rFonts w:ascii="Courier New" w:hAnsi="Courier New" w:cs="Courier New"/>
        </w:rPr>
        <w:t>th}$ moments of random variable $X$ can be computed from the derivatives of its characteristic function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w:t>
      </w:r>
      <w:proofErr w:type="gramStart"/>
      <w:r w:rsidRPr="00C47359">
        <w:rPr>
          <w:rFonts w:ascii="Courier New" w:hAnsi="Courier New" w:cs="Courier New"/>
        </w:rPr>
        <w:t>operatorname{</w:t>
      </w:r>
      <w:proofErr w:type="gramEnd"/>
      <w:r w:rsidRPr="00C47359">
        <w:rPr>
          <w:rFonts w:ascii="Courier New" w:hAnsi="Courier New" w:cs="Courier New"/>
        </w:rPr>
        <w:t>E}\left(\Lambda^n\right) = i^{-n}\, \varphi_\Lambda^{(n)}(0)</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 i</w:t>
      </w:r>
      <w:proofErr w:type="gramStart"/>
      <w:r w:rsidRPr="00C47359">
        <w:rPr>
          <w:rFonts w:ascii="Courier New" w:hAnsi="Courier New" w:cs="Courier New"/>
        </w:rPr>
        <w:t>^{</w:t>
      </w:r>
      <w:proofErr w:type="gramEnd"/>
      <w:r w:rsidRPr="00C47359">
        <w:rPr>
          <w:rFonts w:ascii="Courier New" w:hAnsi="Courier New" w:cs="Courier New"/>
        </w:rPr>
        <w:t>-n}\, \left[\frac{d^n}{dt^n} \varphi_\Lambda(t)\right]_{t=0}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\operatorname{E}\left(\Lambda\right) &amp;=&amp; i^{-1}\, \left[\frac{d\varphi_\Lambda(t)}{dt} \right]_{t=0}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i</w:t>
      </w:r>
      <w:proofErr w:type="gramStart"/>
      <w:r w:rsidRPr="00C47359">
        <w:rPr>
          <w:rFonts w:ascii="Courier New" w:hAnsi="Courier New" w:cs="Courier New"/>
        </w:rPr>
        <w:t>^{</w:t>
      </w:r>
      <w:proofErr w:type="gramEnd"/>
      <w:r w:rsidRPr="00C47359">
        <w:rPr>
          <w:rFonts w:ascii="Courier New" w:hAnsi="Courier New" w:cs="Courier New"/>
        </w:rPr>
        <w:t>-1} \left[ \frac{i 2^{it} \Gamma(L+it)}{\Gamma(L)} \left[ \ln{2} + \psi^0(L+it) \right] \right]_{t=0}</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1/i \</w:t>
      </w:r>
      <w:proofErr w:type="gramStart"/>
      <w:r w:rsidRPr="00C47359">
        <w:rPr>
          <w:rFonts w:ascii="Courier New" w:hAnsi="Courier New" w:cs="Courier New"/>
        </w:rPr>
        <w:t>left[</w:t>
      </w:r>
      <w:proofErr w:type="gramEnd"/>
      <w:r w:rsidRPr="00C47359">
        <w:rPr>
          <w:rFonts w:ascii="Courier New" w:hAnsi="Courier New" w:cs="Courier New"/>
        </w:rPr>
        <w:t xml:space="preserve"> \frac{d2^{it} \frac{\Gamma(L+it)}{\Gamma(L)} }{dt}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\frac{1}{\Gamma(L)i} \left[ \Gamma(L+it) \frac{d 2^{it}}{dt} + 2^{it}\frac{d\Gamma(L+it)}{dt}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\left[ \frac{\Gamma(L+it)}{\Gamma(L)i}i2^{it}\ln(2) \right]_{t=0} + \left[ \frac{2^{it}}{\Gamma(L)i}i\Gamma(L+it)\psi^0(L+it)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That is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\Lambda) = \psi^0(L) + ln(2)</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Similarly,</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\operatorname{E}\left(\Lambda^2\right) &amp;=&amp; i^{-2}\, \left[\frac{d^2\varphi_\Lambda(t)}{dt^2} \right]_{t=0}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\left[ \frac{2^{it} \Gamma(L+it)}{\Gamma(L)} \left( \left[ \ln{2} + \psi^0(L+it) \right] ^ 2 + \psi^1(L+it) \right)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-1i \left[ \frac{d \left( \frac{2^{it}\Gamma(L+it)}{\Gamma(L)} (ln2 + \psi^0(L+it)) \right) }{dt}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\frac{-1i}{\Gamma(L)} \left[ \ln(2) \frac{d 2^{it}\Gamma(L+it)}{dt} + \frac{d 2^{it}\Gamma(L+it)\psi^0(L+it)}{dt}  \right]_{t=0}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 \ln(2) (\psi^0(L)+\ln(2)) - \frac{i}{\Gamma(L)} \left[ \frac{d 2^{it}\Gamma(L+it)}{dt} \psi^0(L+it) + 2^{it}\Gamma(L+it) \frac{d \psi^0(L+it)}{dt} \right]_{t=0}</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That is: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w:t>
      </w:r>
      <w:proofErr w:type="gramEnd"/>
      <w:r w:rsidRPr="00C47359">
        <w:rPr>
          <w:rFonts w:ascii="Courier New" w:hAnsi="Courier New" w:cs="Courier New"/>
        </w:rPr>
        <w:t>\Lambda^2) = \left[ \psi^0(L)+\ln(2) \right]^2 + \psi^1(L)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%since $\</w:t>
      </w:r>
      <w:proofErr w:type="gramStart"/>
      <w:r w:rsidRPr="00C47359">
        <w:rPr>
          <w:rFonts w:ascii="Courier New" w:hAnsi="Courier New" w:cs="Courier New"/>
        </w:rPr>
        <w:t>frac{</w:t>
      </w:r>
      <w:proofErr w:type="gramEnd"/>
      <w:r w:rsidRPr="00C47359">
        <w:rPr>
          <w:rFonts w:ascii="Courier New" w:hAnsi="Courier New" w:cs="Courier New"/>
        </w:rPr>
        <w:t>d\psi^0(x)}{dx}=\psi^1(x)$ then</w:t>
      </w:r>
    </w:p>
    <w:p w:rsidR="0098554E" w:rsidRPr="00C47359" w:rsidRDefault="0098554E" w:rsidP="00C47359">
      <w:pPr>
        <w:pStyle w:val="PlainText"/>
        <w:rPr>
          <w:rFonts w:ascii="Courier New" w:hAnsi="Courier New" w:cs="Courier New"/>
        </w:rPr>
      </w:pPr>
      <w:r w:rsidRPr="00C47359">
        <w:rPr>
          <w:rFonts w:ascii="Courier New" w:hAnsi="Courier New" w:cs="Courier New"/>
        </w:rPr>
        <w:t>%$E(X^2) = (\psi^0(L)+\ln(2))(\psi^0(L)+\ln(2)) + \psi^1(L)$.</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\Lambda)=E(\Lambda^2)-E^2(\Lambda)=\psi^1(L)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\subsection{Averages and Variances of POLSAR Covariance Matrix Determinant and Log-Determinant}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In this section, the expected value and variance value of </w:t>
      </w:r>
      <w:proofErr w:type="gramStart"/>
      <w:r w:rsidRPr="00C47359">
        <w:rPr>
          <w:rFonts w:ascii="Courier New" w:hAnsi="Courier New" w:cs="Courier New"/>
        </w:rPr>
        <w:t>these mixture</w:t>
      </w:r>
      <w:proofErr w:type="gramEnd"/>
      <w:r w:rsidRPr="00C47359">
        <w:rPr>
          <w:rFonts w:ascii="Courier New" w:hAnsi="Courier New" w:cs="Courier New"/>
        </w:rPr>
        <w:t xml:space="preserve"> of random variables is derived</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\chi^d_L &amp;\sim&amp; \prod_{i=0}^{d-1} \chi (2L-2i) \\</w:t>
      </w:r>
    </w:p>
    <w:p w:rsidR="0098554E" w:rsidRPr="00C47359" w:rsidRDefault="0098554E" w:rsidP="00C47359">
      <w:pPr>
        <w:pStyle w:val="PlainText"/>
        <w:rPr>
          <w:rFonts w:ascii="Courier New" w:hAnsi="Courier New" w:cs="Courier New"/>
        </w:rPr>
      </w:pPr>
      <w:r w:rsidRPr="00C47359">
        <w:rPr>
          <w:rFonts w:ascii="Courier New" w:hAnsi="Courier New" w:cs="Courier New"/>
        </w:rPr>
        <w:t>\Lambda^d_L &amp;\sim&amp; \sum_{i=0}^{d-1} \Lambda (2L-2i)</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given</w:t>
      </w:r>
      <w:proofErr w:type="gramEnd"/>
      <w:r w:rsidRPr="00C47359">
        <w:rPr>
          <w:rFonts w:ascii="Courier New" w:hAnsi="Courier New" w:cs="Courier New"/>
        </w:rPr>
        <w:t xml:space="preserve"> the averages and variances of individual components.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avg</w:t>
      </w:r>
      <w:proofErr w:type="gramEnd"/>
      <w:r w:rsidRPr="00C47359">
        <w:rPr>
          <w:rFonts w:ascii="Courier New" w:hAnsi="Courier New" w:cs="Courier New"/>
        </w:rPr>
        <w:t xml:space="preserve"> \left[ \chi(2L) \right]&amp;=&amp;2L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 xml:space="preserve"> \left[ \chi(2L) \right]&amp;=&amp;4L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avg</w:t>
      </w:r>
      <w:proofErr w:type="gramEnd"/>
      <w:r w:rsidRPr="00C47359">
        <w:rPr>
          <w:rFonts w:ascii="Courier New" w:hAnsi="Courier New" w:cs="Courier New"/>
        </w:rPr>
        <w:t xml:space="preserve"> \left[ \Lambda(2L) \right] &amp;=&amp; \psi^0(L) + \ln2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 xml:space="preserve"> \left[ \Lambda(2L) \right] &amp;=&amp; \psi^1(L)</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Making use of the mutual indepent property of each component $X_i$,</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variance and expectation of the sumation and product of random variables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avg</w:t>
      </w:r>
      <w:proofErr w:type="gramEnd"/>
      <w:r w:rsidRPr="00C47359">
        <w:rPr>
          <w:rFonts w:ascii="Courier New" w:hAnsi="Courier New" w:cs="Courier New"/>
        </w:rPr>
        <w:t xml:space="preserve"> \left( \sum^n_{i=1} X_i \right) &amp;=&amp; \sum^n_{i=1} avg(X_i),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var</w:t>
      </w:r>
      <w:proofErr w:type="gramEnd"/>
      <w:r w:rsidRPr="00C47359">
        <w:rPr>
          <w:rFonts w:ascii="Courier New" w:hAnsi="Courier New" w:cs="Courier New"/>
        </w:rPr>
        <w:t xml:space="preserve"> \left( \sum^n_{i=1} X_i \right) &amp;=&amp; \sum^n_{i=1} var(X_i),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avg</w:t>
      </w:r>
      <w:proofErr w:type="gramEnd"/>
      <w:r w:rsidRPr="00C47359">
        <w:rPr>
          <w:rFonts w:ascii="Courier New" w:hAnsi="Courier New" w:cs="Courier New"/>
        </w:rPr>
        <w:t xml:space="preserve"> \left( \prod^n_{i=1} X_i \right) &amp;=&amp; \prod^n_{i=1} avg(X_i), \\ </w:t>
      </w:r>
    </w:p>
    <w:p w:rsidR="0098554E" w:rsidRPr="00C47359" w:rsidRDefault="0098554E" w:rsidP="00C47359">
      <w:pPr>
        <w:pStyle w:val="PlainText"/>
        <w:rPr>
          <w:rFonts w:ascii="Courier New" w:hAnsi="Courier New" w:cs="Courier New"/>
        </w:rPr>
      </w:pPr>
      <w:r w:rsidRPr="00C47359">
        <w:rPr>
          <w:rFonts w:ascii="Courier New" w:hAnsi="Courier New" w:cs="Courier New"/>
        </w:rPr>
        <w:t>var \</w:t>
      </w:r>
      <w:proofErr w:type="gramStart"/>
      <w:r w:rsidRPr="00C47359">
        <w:rPr>
          <w:rFonts w:ascii="Courier New" w:hAnsi="Courier New" w:cs="Courier New"/>
        </w:rPr>
        <w:t>left(</w:t>
      </w:r>
      <w:proofErr w:type="gramEnd"/>
      <w:r w:rsidRPr="00C47359">
        <w:rPr>
          <w:rFonts w:ascii="Courier New" w:hAnsi="Courier New" w:cs="Courier New"/>
        </w:rPr>
        <w:t xml:space="preserve"> \prod^n_{i=1} X_i \right) &amp;=&amp; \prod^n_{i=1} \left[ avg^2(X_i) + var(X_i) \right] - \prod^n_{i=1} avg^2(X_i).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 they can be computed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 xml:space="preserve"> \left[ \chi^d_L \right] &amp;=&amp; 2^d \cdot \prod^{d-1}_{i=0} (L-i),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var \</w:t>
      </w:r>
      <w:proofErr w:type="gramStart"/>
      <w:r w:rsidRPr="00C47359">
        <w:rPr>
          <w:rFonts w:ascii="Courier New" w:hAnsi="Courier New" w:cs="Courier New"/>
        </w:rPr>
        <w:t>left[</w:t>
      </w:r>
      <w:proofErr w:type="gramEnd"/>
      <w:r w:rsidRPr="00C47359">
        <w:rPr>
          <w:rFonts w:ascii="Courier New" w:hAnsi="Courier New" w:cs="Courier New"/>
        </w:rPr>
        <w:t xml:space="preserve"> \chi^d_L \right] &amp;=&amp; \prod^{d-1}_{i=0} 4(L-i)(L-i+1) - \prod^{d-1}_{i=0} 4(L-i)^2,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avg \</w:t>
      </w:r>
      <w:proofErr w:type="gramStart"/>
      <w:r w:rsidRPr="00C47359">
        <w:rPr>
          <w:rFonts w:ascii="Courier New" w:hAnsi="Courier New" w:cs="Courier New"/>
        </w:rPr>
        <w:t>left[</w:t>
      </w:r>
      <w:proofErr w:type="gramEnd"/>
      <w:r w:rsidRPr="00C47359">
        <w:rPr>
          <w:rFonts w:ascii="Courier New" w:hAnsi="Courier New" w:cs="Courier New"/>
        </w:rPr>
        <w:t xml:space="preserve"> \Lambda^d_L \right] &amp;=&amp; d \cdot \ln{2} + \sum^{d-1}_{i=0} \psi^0(L-i),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 xml:space="preserve"> \left[ \Lambda^d_L \right] &amp;=&amp; \sum^{d-1}_{i=0} \psi^1(L-i)</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\section{Deriving the Characteristic Functions for the Consistent Measures of Distance}</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\label{sec:appendix_b}</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Given characteristic function (CF) of the elementary log-chi square distributions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\Lambda(2L)}(t) &amp;=&amp; 2^{it}\Gamma(L+it)/\Gamma(L) \nonumber</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CF for the following random variables,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are combinations of the above elementary random variables, are to be derived</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\Lambda^d_L &amp;\sim</w:t>
      </w:r>
      <w:proofErr w:type="gramStart"/>
      <w:r w:rsidRPr="00C47359">
        <w:rPr>
          <w:rFonts w:ascii="Courier New" w:hAnsi="Courier New" w:cs="Courier New"/>
        </w:rPr>
        <w:t>&amp;  \</w:t>
      </w:r>
      <w:proofErr w:type="gramEnd"/>
      <w:r w:rsidRPr="00C47359">
        <w:rPr>
          <w:rFonts w:ascii="Courier New" w:hAnsi="Courier New" w:cs="Courier New"/>
        </w:rPr>
        <w:t>sum^{d-1}_{i=0} \Lambda(2L-2i)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&amp;\sim</w:t>
      </w:r>
      <w:proofErr w:type="gramStart"/>
      <w:r w:rsidRPr="00C47359">
        <w:rPr>
          <w:rFonts w:ascii="Courier New" w:hAnsi="Courier New" w:cs="Courier New"/>
        </w:rPr>
        <w:t>&amp;  \</w:t>
      </w:r>
      <w:proofErr w:type="gramEnd"/>
      <w:r w:rsidRPr="00C47359">
        <w:rPr>
          <w:rFonts w:ascii="Courier New" w:hAnsi="Courier New" w:cs="Courier New"/>
        </w:rPr>
        <w:t>Lambda^d_L -d \cdot \ln(2L)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&amp;\sim&amp; \mathbb{L} - d \cdot \ln{L} + \sum^{d-1}_{i=0} \psi^</w:t>
      </w:r>
      <w:proofErr w:type="gramStart"/>
      <w:r w:rsidRPr="00C47359">
        <w:rPr>
          <w:rFonts w:ascii="Courier New" w:hAnsi="Courier New" w:cs="Courier New"/>
        </w:rPr>
        <w:t>0(</w:t>
      </w:r>
      <w:proofErr w:type="gramEnd"/>
      <w:r w:rsidRPr="00C47359">
        <w:rPr>
          <w:rFonts w:ascii="Courier New" w:hAnsi="Courier New" w:cs="Courier New"/>
        </w:rPr>
        <w:t>L-i)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&amp;\sim</w:t>
      </w:r>
      <w:proofErr w:type="gramStart"/>
      <w:r w:rsidRPr="00C47359">
        <w:rPr>
          <w:rFonts w:ascii="Courier New" w:hAnsi="Courier New" w:cs="Courier New"/>
        </w:rPr>
        <w:t>&amp;  \</w:t>
      </w:r>
      <w:proofErr w:type="gramEnd"/>
      <w:r w:rsidRPr="00C47359">
        <w:rPr>
          <w:rFonts w:ascii="Courier New" w:hAnsi="Courier New" w:cs="Courier New"/>
        </w:rPr>
        <w:t>sum^{d-1}_{i=0} \left[ \Lambda(2L-2i) - \Lambda(2L-2i)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Since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\sum X_i}(t)   &amp;=&amp; \prod CF_{X_i}(t)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CF_{x+k</w:t>
      </w:r>
      <w:proofErr w:type="gramStart"/>
      <w:r w:rsidRPr="00C47359">
        <w:rPr>
          <w:rFonts w:ascii="Courier New" w:hAnsi="Courier New" w:cs="Courier New"/>
        </w:rPr>
        <w:t>}(</w:t>
      </w:r>
      <w:proofErr w:type="gramEnd"/>
      <w:r w:rsidRPr="00C47359">
        <w:rPr>
          <w:rFonts w:ascii="Courier New" w:hAnsi="Courier New" w:cs="Courier New"/>
        </w:rPr>
        <w:t>t) &amp;=&amp; e^{itk}CF_x(t)</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\Lambda^d_L}(t) &amp;= \frac{2^{idt}}{\Gamma(L)^d} \prod^{d-1}_{j=0}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\mathbb{L}} &amp;= \frac{1}{L^{idt} \Gamma(L)^d}  \prod^{d-1}_{j=0}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CF_{\mathbb{D}} &amp;= \frac{ 1 }{\Gamma(L)^d} \prod^{d-1}_{j=0} e^{idt \psi^0(L-j)} \Gamma(L-j+it)  </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CF for the contrast random variable can also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Also due to</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 xml:space="preserve">-\Lambda(2L)}(t) &amp;=&amp; 2^{-it}\frac{\Gamma(L-it)}{\Gamma(L)}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Delta(</w:t>
      </w:r>
      <w:proofErr w:type="gramEnd"/>
      <w:r w:rsidRPr="00C47359">
        <w:rPr>
          <w:rFonts w:ascii="Courier New" w:hAnsi="Courier New" w:cs="Courier New"/>
        </w:rPr>
        <w:t>2L) &amp;\sim&amp; \Lambda(2L) - \Lambda(2L)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Gamma(</w:t>
      </w:r>
      <w:proofErr w:type="gramEnd"/>
      <w:r w:rsidRPr="00C47359">
        <w:rPr>
          <w:rFonts w:ascii="Courier New" w:hAnsi="Courier New" w:cs="Courier New"/>
        </w:rPr>
        <w:t>L-it) \Gamma(L+it) &amp;=&amp;  \Gamma(2L)B(L-it,L+it)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CF_{\Delta(2L)}(t) &amp;=&amp; \frac{\Gamma(2L)B(L-it,L+it)}{\Gamma^2(L)}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arrive at:</w:t>
      </w:r>
    </w:p>
    <w:p w:rsidR="0098554E" w:rsidRPr="00C47359" w:rsidRDefault="0098554E" w:rsidP="00C47359">
      <w:pPr>
        <w:pStyle w:val="PlainText"/>
        <w:rPr>
          <w:rFonts w:ascii="Courier New" w:hAnsi="Courier New" w:cs="Courier New"/>
        </w:rPr>
      </w:pPr>
      <w:r w:rsidRPr="00C47359">
        <w:rPr>
          <w:rFonts w:ascii="Courier New" w:hAnsi="Courier New" w:cs="Courier New"/>
        </w:rPr>
        <w:t>\begin{align}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w:t>
      </w:r>
      <w:proofErr w:type="gramStart"/>
      <w:r w:rsidRPr="00C47359">
        <w:rPr>
          <w:rFonts w:ascii="Courier New" w:hAnsi="Courier New" w:cs="Courier New"/>
        </w:rPr>
        <w:t>_{</w:t>
      </w:r>
      <w:proofErr w:type="gramEnd"/>
      <w:r w:rsidRPr="00C47359">
        <w:rPr>
          <w:rFonts w:ascii="Courier New" w:hAnsi="Courier New" w:cs="Courier New"/>
        </w:rPr>
        <w:t xml:space="preserve">\mathbb{C}} &amp;=&amp;  \prod^{d-1}_{j=0} \frac{\Gamma(2L-2j)B(L-j-it,L-j+it)}{\Gamma^2(L-j)} </w:t>
      </w:r>
    </w:p>
    <w:p w:rsidR="0098554E" w:rsidRPr="00C47359" w:rsidRDefault="0098554E" w:rsidP="00C47359">
      <w:pPr>
        <w:pStyle w:val="PlainText"/>
        <w:rPr>
          <w:rFonts w:ascii="Courier New" w:hAnsi="Courier New" w:cs="Courier New"/>
        </w:rPr>
      </w:pPr>
      <w:r w:rsidRPr="00C47359">
        <w:rPr>
          <w:rFonts w:ascii="Courier New" w:hAnsi="Courier New" w:cs="Courier New"/>
        </w:rPr>
        <w:t>\end{align}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$\Gamma()$ and $B()$ denotes Gamma and Beta functions respectively.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\section{SAR intensity as the special case of POLSAR covariance matrix determinant}</w:t>
      </w:r>
    </w:p>
    <w:p w:rsidR="0098554E" w:rsidRPr="00C47359" w:rsidRDefault="0098554E" w:rsidP="00C47359">
      <w:pPr>
        <w:pStyle w:val="PlainText"/>
        <w:rPr>
          <w:rFonts w:ascii="Courier New" w:hAnsi="Courier New" w:cs="Courier New"/>
        </w:rPr>
      </w:pPr>
      <w:r w:rsidRPr="00C47359">
        <w:rPr>
          <w:rFonts w:ascii="Courier New" w:hAnsi="Courier New" w:cs="Courier New"/>
        </w:rPr>
        <w:t>\label{sec:appendix_sar_special_case_of_polsar}</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this appendix, the following results for SAR intensity $I$ is shown to be special cases of the results given in this paper for the determinant of POLSAR's covariance matrix $det|C_v|$.</w:t>
      </w:r>
    </w:p>
    <w:p w:rsidR="0098554E" w:rsidRPr="00C47359" w:rsidRDefault="0098554E" w:rsidP="00C47359">
      <w:pPr>
        <w:pStyle w:val="PlainText"/>
        <w:rPr>
          <w:rFonts w:ascii="Courier New" w:hAnsi="Courier New" w:cs="Courier New"/>
        </w:rPr>
      </w:pPr>
      <w:r w:rsidRPr="00C47359">
        <w:rPr>
          <w:rFonts w:ascii="Courier New" w:hAnsi="Courier New" w:cs="Courier New"/>
        </w:rPr>
        <w:t>Specifically, not only the following results from the our previous works on single-look SAR (TODO</w:t>
      </w:r>
      <w:proofErr w:type="gramStart"/>
      <w:r w:rsidRPr="00C47359">
        <w:rPr>
          <w:rFonts w:ascii="Courier New" w:hAnsi="Courier New" w:cs="Courier New"/>
        </w:rPr>
        <w:t>:CITE</w:t>
      </w:r>
      <w:proofErr w:type="gramEnd"/>
      <w:r w:rsidRPr="00C47359">
        <w:rPr>
          <w:rFonts w:ascii="Courier New" w:hAnsi="Courier New" w:cs="Courier New"/>
        </w:rPr>
        <w:t>), i.e. $d=L=1$, is reviewed:</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&amp;\sim&amp; \bar{I} \cdot pdf \</w:t>
      </w:r>
      <w:proofErr w:type="gramStart"/>
      <w:r w:rsidRPr="00C47359">
        <w:rPr>
          <w:rFonts w:ascii="Courier New" w:hAnsi="Courier New" w:cs="Courier New"/>
        </w:rPr>
        <w:t>left[</w:t>
      </w:r>
      <w:proofErr w:type="gramEnd"/>
      <w:r w:rsidRPr="00C47359">
        <w:rPr>
          <w:rFonts w:ascii="Courier New" w:hAnsi="Courier New" w:cs="Courier New"/>
        </w:rPr>
        <w:t xml:space="preserve"> e^{-R}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 &amp;\sim&amp; \log_2{\bar{I}} + pdf \</w:t>
      </w:r>
      <w:proofErr w:type="gramStart"/>
      <w:r w:rsidRPr="00C47359">
        <w:rPr>
          <w:rFonts w:ascii="Courier New" w:hAnsi="Courier New" w:cs="Courier New"/>
        </w:rPr>
        <w:t>left[</w:t>
      </w:r>
      <w:proofErr w:type="gramEnd"/>
      <w:r w:rsidRPr="00C47359">
        <w:rPr>
          <w:rFonts w:ascii="Courier New" w:hAnsi="Courier New" w:cs="Courier New"/>
        </w:rPr>
        <w:t xml:space="preserve"> 2^{D-2^D}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e^{-R}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 - \log_2{\bar{I}} = \mathbb{D} &amp;\sim&amp; pdf \</w:t>
      </w:r>
      <w:proofErr w:type="gramStart"/>
      <w:r w:rsidRPr="00C47359">
        <w:rPr>
          <w:rFonts w:ascii="Courier New" w:hAnsi="Courier New" w:cs="Courier New"/>
        </w:rPr>
        <w:t>left[</w:t>
      </w:r>
      <w:proofErr w:type="gramEnd"/>
      <w:r w:rsidRPr="00C47359">
        <w:rPr>
          <w:rFonts w:ascii="Courier New" w:hAnsi="Courier New" w:cs="Courier New"/>
        </w:rPr>
        <w:t xml:space="preserve"> 2^De^{-2^D}\ln2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\log_2{I_1} - \log_2{I_2} = \mathbb{C}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\frac{2^c}{(1+2^c)^2}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\mathbb{D}) &amp;=&amp; -\gamma / \ln{2}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\mathbb{D}) &amp;=&amp; \frac{\pi^2}{6} \frac{1}{ \ln^2{2}}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mse(</w:t>
      </w:r>
      <w:proofErr w:type="gramEnd"/>
      <w:r w:rsidRPr="00C47359">
        <w:rPr>
          <w:rFonts w:ascii="Courier New" w:hAnsi="Courier New" w:cs="Courier New"/>
        </w:rPr>
        <w:t xml:space="preserve">\mathbb{D}) &amp;=&amp; \frac{1}{\ln^2{2}}( \gamma^2 + \pi^2/6 ) = 4.1161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lastRenderedPageBreak/>
        <w:t>but</w:t>
      </w:r>
      <w:proofErr w:type="gramEnd"/>
      <w:r w:rsidRPr="00C47359">
        <w:rPr>
          <w:rFonts w:ascii="Courier New" w:hAnsi="Courier New" w:cs="Courier New"/>
        </w:rPr>
        <w:t xml:space="preserve"> also the following well-known results for multi-look SAR, i.e. $d=1,L&gt;1$ is also considered: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 I^{L-1} e^{-LI/\bar{I}}}{\Gamma(L) \bar{I}^L}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N = \ln{I} &amp;\sim&amp; pdf \left[ \frac{L^L}{\Gamma(L)} e^{L(N-\bar{N})-Le^{N-\bar{N}}}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It will be shown that all of these results are special cases of the result derived previously and rewritten below:</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|C_v| &amp;\sim&amp; \</w:t>
      </w:r>
      <w:proofErr w:type="gramStart"/>
      <w:r w:rsidRPr="00C47359">
        <w:rPr>
          <w:rFonts w:ascii="Courier New" w:hAnsi="Courier New" w:cs="Courier New"/>
        </w:rPr>
        <w:t>frac{</w:t>
      </w:r>
      <w:proofErr w:type="gramEnd"/>
      <w:r w:rsidRPr="00C47359">
        <w:rPr>
          <w:rFonts w:ascii="Courier New" w:hAnsi="Courier New" w:cs="Courier New"/>
        </w:rPr>
        <w:t>|\Sigma_v|}{(2L)^d} \prod^{d-1}_{i=0} \chi^2(2L-2i)  \label{eqn:polsar_det_cov_dist}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\ln{|C_v|} &amp;\sim&amp; \ln{|\Sigma_v|} + \sum^{d-1}_{i=0} \</w:t>
      </w:r>
      <w:proofErr w:type="gramStart"/>
      <w:r w:rsidRPr="00C47359">
        <w:rPr>
          <w:rFonts w:ascii="Courier New" w:hAnsi="Courier New" w:cs="Courier New"/>
        </w:rPr>
        <w:t>Lambda(</w:t>
      </w:r>
      <w:proofErr w:type="gramEnd"/>
      <w:r w:rsidRPr="00C47359">
        <w:rPr>
          <w:rFonts w:ascii="Courier New" w:hAnsi="Courier New" w:cs="Courier New"/>
        </w:rPr>
        <w:t xml:space="preserve">2L-2i) - d \cdot \ln{2L} \label{eqn:polsar_log_det_cov_dist}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\frac{|C_v|}{|\Sigma_v|} = \mathbb{R} &amp;\sim&amp; \</w:t>
      </w:r>
      <w:proofErr w:type="gramStart"/>
      <w:r w:rsidRPr="00C47359">
        <w:rPr>
          <w:rFonts w:ascii="Courier New" w:hAnsi="Courier New" w:cs="Courier New"/>
        </w:rPr>
        <w:t>frac{</w:t>
      </w:r>
      <w:proofErr w:type="gramEnd"/>
      <w:r w:rsidRPr="00C47359">
        <w:rPr>
          <w:rFonts w:ascii="Courier New" w:hAnsi="Courier New" w:cs="Courier New"/>
        </w:rPr>
        <w:t>1}{(2L)^d} \prod^{d-1}_{i=0} \chi^2(2L-2i) \label{eqn:polsar_ratio_det_cov_dist}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\ln{|C_v|} - \ln{|\Sigma_v|} = \mathbb{D} &amp;\sim&amp; \sum^{d-1}_{i=0} \</w:t>
      </w:r>
      <w:proofErr w:type="gramStart"/>
      <w:r w:rsidRPr="00C47359">
        <w:rPr>
          <w:rFonts w:ascii="Courier New" w:hAnsi="Courier New" w:cs="Courier New"/>
        </w:rPr>
        <w:t>Lambda(</w:t>
      </w:r>
      <w:proofErr w:type="gramEnd"/>
      <w:r w:rsidRPr="00C47359">
        <w:rPr>
          <w:rFonts w:ascii="Courier New" w:hAnsi="Courier New" w:cs="Courier New"/>
        </w:rPr>
        <w:t xml:space="preserve">2L-2i) - d \cdot \ln{2L} \label{eqn:polsar_dispersion_log_det_cov_dist}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\ln{|C_{1v}|} - \ln{|C_{2v}|} = \mathbb{C} &amp;\sim&amp; \sum^{d-1}_{i=0} \</w:t>
      </w:r>
      <w:proofErr w:type="gramStart"/>
      <w:r w:rsidRPr="00C47359">
        <w:rPr>
          <w:rFonts w:ascii="Courier New" w:hAnsi="Courier New" w:cs="Courier New"/>
        </w:rPr>
        <w:t>Delta(</w:t>
      </w:r>
      <w:proofErr w:type="gramEnd"/>
      <w:r w:rsidRPr="00C47359">
        <w:rPr>
          <w:rFonts w:ascii="Courier New" w:hAnsi="Courier New" w:cs="Courier New"/>
        </w:rPr>
        <w:t>2L-2i)</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\mathbb{D}) &amp;=&amp; \sum^{d-1}_{i=0} \psi^0(L-i) - d \cdot \ln{L} \label{eqn:polsar_dispersion_averages}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\mathbb{D}) &amp;=&amp; \sum^{d-1}_{i=0} \psi^1(L-i) \label{eqn:polsar_dispersion_variance}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mse(</w:t>
      </w:r>
      <w:proofErr w:type="gramEnd"/>
      <w:r w:rsidRPr="00C47359">
        <w:rPr>
          <w:rFonts w:ascii="Courier New" w:hAnsi="Courier New" w:cs="Courier New"/>
        </w:rPr>
        <w:t>\mathbb{D}) &amp;=&amp; \left[ \sum^{d-1}_{i=0} \psi^0(L-i) - d \cdot \ln{L} \right]^2 +  \sum^{d-1}_{i=0} \psi^1(L-i) \label{eqn:polsar_dispersion_mse}</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This appendix also derives new results for multi-look 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which</w:t>
      </w:r>
      <w:proofErr w:type="gramEnd"/>
      <w:r w:rsidRPr="00C47359">
        <w:rPr>
          <w:rFonts w:ascii="Courier New" w:hAnsi="Courier New" w:cs="Courier New"/>
        </w:rPr>
        <w:t xml:space="preserve"> can be thought of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either</w:t>
      </w:r>
      <w:proofErr w:type="gramEnd"/>
      <w:r w:rsidRPr="00C47359">
        <w:rPr>
          <w:rFonts w:ascii="Courier New" w:hAnsi="Courier New" w:cs="Courier New"/>
        </w:rPr>
        <w:t xml:space="preserve"> as extensions of the corresponding single-look SAR results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or</w:t>
      </w:r>
      <w:proofErr w:type="gramEnd"/>
      <w:r w:rsidRPr="00C47359">
        <w:rPr>
          <w:rFonts w:ascii="Courier New" w:hAnsi="Courier New" w:cs="Courier New"/>
        </w:rPr>
        <w:t xml:space="preserve"> as simple cases of the POLSAR results presented above.</w:t>
      </w:r>
    </w:p>
    <w:p w:rsidR="0098554E" w:rsidRPr="00C47359" w:rsidRDefault="0098554E" w:rsidP="00C47359">
      <w:pPr>
        <w:pStyle w:val="PlainText"/>
        <w:rPr>
          <w:rFonts w:ascii="Courier New" w:hAnsi="Courier New" w:cs="Courier New"/>
        </w:rPr>
      </w:pPr>
      <w:r w:rsidRPr="00C47359">
        <w:rPr>
          <w:rFonts w:ascii="Courier New" w:hAnsi="Courier New" w:cs="Courier New"/>
        </w:rPr>
        <w:t>They are: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\frac{1}{2L} \chi^</w:t>
      </w:r>
      <w:proofErr w:type="gramStart"/>
      <w:r w:rsidRPr="00C47359">
        <w:rPr>
          <w:rFonts w:ascii="Courier New" w:hAnsi="Courier New" w:cs="Courier New"/>
        </w:rPr>
        <w:t>2(</w:t>
      </w:r>
      <w:proofErr w:type="gramEnd"/>
      <w:r w:rsidRPr="00C47359">
        <w:rPr>
          <w:rFonts w:ascii="Courier New" w:hAnsi="Courier New" w:cs="Courier New"/>
        </w:rPr>
        <w:t>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 \mathbb{D} &amp;\sim&amp; \</w:t>
      </w:r>
      <w:proofErr w:type="gramStart"/>
      <w:r w:rsidRPr="00C47359">
        <w:rPr>
          <w:rFonts w:ascii="Courier New" w:hAnsi="Courier New" w:cs="Courier New"/>
        </w:rPr>
        <w:t>Lambda(</w:t>
      </w:r>
      <w:proofErr w:type="gramEnd"/>
      <w:r w:rsidRPr="00C47359">
        <w:rPr>
          <w:rFonts w:ascii="Courier New" w:hAnsi="Courier New" w:cs="Courier New"/>
        </w:rPr>
        <w:t>2L) - \ln{2L}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\ln{I_1} - \ln{I_2} = \mathbb{C} &amp;\sim&amp; \</w:t>
      </w:r>
      <w:proofErr w:type="gramStart"/>
      <w:r w:rsidRPr="00C47359">
        <w:rPr>
          <w:rFonts w:ascii="Courier New" w:hAnsi="Courier New" w:cs="Courier New"/>
        </w:rPr>
        <w:t>Delta(</w:t>
      </w:r>
      <w:proofErr w:type="gramEnd"/>
      <w:r w:rsidRPr="00C47359">
        <w:rPr>
          <w:rFonts w:ascii="Courier New" w:hAnsi="Courier New" w:cs="Courier New"/>
        </w:rPr>
        <w:t>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\mathbb{D}) &amp;=&amp; \psi^0(L) - \ln{L}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\mathbb{D}) &amp;=&amp; \psi^1(L)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mse(</w:t>
      </w:r>
      <w:proofErr w:type="gramEnd"/>
      <w:r w:rsidRPr="00C47359">
        <w:rPr>
          <w:rFonts w:ascii="Courier New" w:hAnsi="Courier New" w:cs="Courier New"/>
        </w:rPr>
        <w:t>\mathbb{D}) &amp;=&amp; \left[ \psi^0(L) - \ln{L} \right]^2 + \psi^1(L)</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derivation process detailed below consists of two-phases.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The first </w:t>
      </w:r>
      <w:proofErr w:type="gramStart"/>
      <w:r w:rsidRPr="00C47359">
        <w:rPr>
          <w:rFonts w:ascii="Courier New" w:hAnsi="Courier New" w:cs="Courier New"/>
        </w:rPr>
        <w:t>phase collapse</w:t>
      </w:r>
      <w:proofErr w:type="gramEnd"/>
      <w:r w:rsidRPr="00C47359">
        <w:rPr>
          <w:rFonts w:ascii="Courier New" w:hAnsi="Courier New" w:cs="Courier New"/>
        </w:rPr>
        <w:t xml:space="preserve"> the generic multi-dimensional POLSAR results into the classical one-dimensional SAR domain.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Mathematically this means setting the dimensional number in POLSAR </w:t>
      </w:r>
      <w:proofErr w:type="gramStart"/>
      <w:r w:rsidRPr="00C47359">
        <w:rPr>
          <w:rFonts w:ascii="Courier New" w:hAnsi="Courier New" w:cs="Courier New"/>
        </w:rPr>
        <w:t>to  $</w:t>
      </w:r>
      <w:proofErr w:type="gramEnd"/>
      <w:r w:rsidRPr="00C47359">
        <w:rPr>
          <w:rFonts w:ascii="Courier New" w:hAnsi="Courier New" w:cs="Courier New"/>
        </w:rPr>
        <w:t>d=1$</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collapsing the POLSAR covariance matrix into the variance measure in SAR, which also equals the SAR intensity i.e. $|C_v|=I,|\Sigma_v|=\bar{I}$.</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output of the first phase, in the general case is applicable to multi-look SAR data, where $d=1$ but $L&gt;1$.</w:t>
      </w:r>
    </w:p>
    <w:p w:rsidR="0098554E" w:rsidRPr="00C47359" w:rsidRDefault="0098554E" w:rsidP="00C47359">
      <w:pPr>
        <w:pStyle w:val="PlainText"/>
        <w:rPr>
          <w:rFonts w:ascii="Courier New" w:hAnsi="Courier New" w:cs="Courier New"/>
        </w:rPr>
      </w:pPr>
      <w:r w:rsidRPr="00C47359">
        <w:rPr>
          <w:rFonts w:ascii="Courier New" w:hAnsi="Courier New" w:cs="Courier New"/>
        </w:rPr>
        <w:t>The second phase simplify the multi-look results into single-look results, presented in our previous work (TODO</w:t>
      </w:r>
      <w:proofErr w:type="gramStart"/>
      <w:r w:rsidRPr="00C47359">
        <w:rPr>
          <w:rFonts w:ascii="Courier New" w:hAnsi="Courier New" w:cs="Courier New"/>
        </w:rPr>
        <w:t>:CITE</w:t>
      </w:r>
      <w:proofErr w:type="gramEnd"/>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Mathematically, that means setting $L=1$ in the multi-look result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converting from natural logarithmic domain used in this paper to the base-2 logarithm used in (TODO:CITE).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\subsection{Original Domain: SAR Intensity and its ratio}</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Setting $d=1$, $|C_v|=I$ and $|\Sigma_v|=\</w:t>
      </w:r>
      <w:proofErr w:type="gramStart"/>
      <w:r w:rsidRPr="00C47359">
        <w:rPr>
          <w:rFonts w:ascii="Courier New" w:hAnsi="Courier New" w:cs="Courier New"/>
        </w:rPr>
        <w:t>bar{</w:t>
      </w:r>
      <w:proofErr w:type="gramEnd"/>
      <w:r w:rsidRPr="00C47359">
        <w:rPr>
          <w:rFonts w:ascii="Courier New" w:hAnsi="Courier New" w:cs="Courier New"/>
        </w:rPr>
        <w:t>I}$ into Eqns. \ref{eqn:polsar_det_cov_dist} and \ref{eqn:polsar_ratio_det_cov_dist}</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&amp;\sim&amp; \frac{\bar{I}}{2L} \chi^</w:t>
      </w:r>
      <w:proofErr w:type="gramStart"/>
      <w:r w:rsidRPr="00C47359">
        <w:rPr>
          <w:rFonts w:ascii="Courier New" w:hAnsi="Courier New" w:cs="Courier New"/>
        </w:rPr>
        <w:t>2(</w:t>
      </w:r>
      <w:proofErr w:type="gramEnd"/>
      <w:r w:rsidRPr="00C47359">
        <w:rPr>
          <w:rFonts w:ascii="Courier New" w:hAnsi="Courier New" w:cs="Courier New"/>
        </w:rPr>
        <w:t>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\frac{1}{2L</w:t>
      </w:r>
      <w:proofErr w:type="gramStart"/>
      <w:r w:rsidRPr="00C47359">
        <w:rPr>
          <w:rFonts w:ascii="Courier New" w:hAnsi="Courier New" w:cs="Courier New"/>
        </w:rPr>
        <w:t>}  \</w:t>
      </w:r>
      <w:proofErr w:type="gramEnd"/>
      <w:r w:rsidRPr="00C47359">
        <w:rPr>
          <w:rFonts w:ascii="Courier New" w:hAnsi="Courier New" w:cs="Courier New"/>
        </w:rPr>
        <w:t xml:space="preserve">chi^2(2L)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Or in PDF forms, and applying variable change theorem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\frac{2L I</w:t>
      </w:r>
      <w:proofErr w:type="gramStart"/>
      <w:r w:rsidRPr="00C47359">
        <w:rPr>
          <w:rFonts w:ascii="Courier New" w:hAnsi="Courier New" w:cs="Courier New"/>
        </w:rPr>
        <w:t>}{</w:t>
      </w:r>
      <w:proofErr w:type="gramEnd"/>
      <w:r w:rsidRPr="00C47359">
        <w:rPr>
          <w:rFonts w:ascii="Courier New" w:hAnsi="Courier New" w:cs="Courier New"/>
        </w:rPr>
        <w:t>\bar{I}} &amp;\sim&amp; pdf \left[ \frac{x^{L-1}e^{-x/2}}{2^L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\frac{x^{L-1}e^{-x/2}}{2^L \Gamma(L)} \cdot dx/dt \right]_{x=2L \cdot t}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\left[ \frac{(2L)^{L-1} t^{L-1} e^{-Lt}}{2^L \Gamma(L)}  \cdot 2L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 L^{L} t^{L-1} e^{-Lt}}{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&amp;\sim&amp; pdf \left[ \frac{ L^{L} t^{L-1} e^{-Lt}}{ \Gamma(L)} \cdot dt/dx \right]_{t=x/\bar{I}}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\left[ \frac{ L^{L} x^{L-1} e^{-Lx/\bar{I}}}{ \bar{I}^{L-1}\Gamma(L)} \cdot \frac{1}{\bar{I}}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 L^{L} x^{L-1} e^{-Lx/\bar{I}}}{ \bar{I}^{L}\Gamma(L)}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 we have the following results for multi-look SAR</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&amp;\sim&amp; pdf \left[ \frac{ L^{L} x^{L-1} e^{-Lx/\bar{x}}}{ \bar{I}^{L}\Gamma(L)} \right] \label{eqn:multi_look_SAR_intensity_dist}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pdf \left[ \frac{ L^{L} x^{L-1} e^{-Lx}}{ \Gamma(L)} \label{eqn:multi_look_SAR_ratio_dist}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Now setting $L=1$, these results become: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 e^{x/\bar{I}}}{ \bar{I}}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e^{-x}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which</w:t>
      </w:r>
      <w:proofErr w:type="gramEnd"/>
      <w:r w:rsidRPr="00C47359">
        <w:rPr>
          <w:rFonts w:ascii="Courier New" w:hAnsi="Courier New" w:cs="Courier New"/>
        </w:rPr>
        <w:t xml:space="preserve"> is the same as in (TODO:CITE).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\subsection{Log-transformed domain: SAR log-intensity and the log-distance}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result for multi-look SAR data written in log-transformed domain can be derived from two different approaches.</w:t>
      </w:r>
    </w:p>
    <w:p w:rsidR="0098554E" w:rsidRPr="00C47359" w:rsidRDefault="0098554E" w:rsidP="00C47359">
      <w:pPr>
        <w:pStyle w:val="PlainText"/>
        <w:rPr>
          <w:rFonts w:ascii="Courier New" w:hAnsi="Courier New" w:cs="Courier New"/>
        </w:rPr>
      </w:pPr>
      <w:r w:rsidRPr="00C47359">
        <w:rPr>
          <w:rFonts w:ascii="Courier New" w:hAnsi="Courier New" w:cs="Courier New"/>
        </w:rPr>
        <w:t>The first is to follow the simplification method, where the results for log-transformed POLSAR data is simplified into log-transformed multi-look SAR result.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second approach is to apply log-transformation into the results derived in the previous section.</w:t>
      </w:r>
    </w:p>
    <w:p w:rsidR="0098554E" w:rsidRPr="00C47359" w:rsidRDefault="0098554E" w:rsidP="00C47359">
      <w:pPr>
        <w:pStyle w:val="PlainText"/>
        <w:rPr>
          <w:rFonts w:ascii="Courier New" w:hAnsi="Courier New" w:cs="Courier New"/>
        </w:rPr>
      </w:pPr>
      <w:r w:rsidRPr="00C47359">
        <w:rPr>
          <w:rFonts w:ascii="Courier New" w:hAnsi="Courier New" w:cs="Courier New"/>
        </w:rPr>
        <w:t>In this section, it is shown that both approaches would results into identical results.</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Setting $d=1$, $|C_v|=I$ and $|\Sigma_v|=\</w:t>
      </w:r>
      <w:proofErr w:type="gramStart"/>
      <w:r w:rsidRPr="00C47359">
        <w:rPr>
          <w:rFonts w:ascii="Courier New" w:hAnsi="Courier New" w:cs="Courier New"/>
        </w:rPr>
        <w:t>bar{</w:t>
      </w:r>
      <w:proofErr w:type="gramEnd"/>
      <w:r w:rsidRPr="00C47359">
        <w:rPr>
          <w:rFonts w:ascii="Courier New" w:hAnsi="Courier New" w:cs="Courier New"/>
        </w:rPr>
        <w:t>I}$ into Eqns. \ref{eqn:polsar_log_det_cov_dist} and \ref{eqn:polsar_dispersion_log_det_cov_dist}</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&amp;\sim&amp; \ln{\bar{I}} + \</w:t>
      </w:r>
      <w:proofErr w:type="gramStart"/>
      <w:r w:rsidRPr="00C47359">
        <w:rPr>
          <w:rFonts w:ascii="Courier New" w:hAnsi="Courier New" w:cs="Courier New"/>
        </w:rPr>
        <w:t>Lambda(</w:t>
      </w:r>
      <w:proofErr w:type="gramEnd"/>
      <w:r w:rsidRPr="00C47359">
        <w:rPr>
          <w:rFonts w:ascii="Courier New" w:hAnsi="Courier New" w:cs="Courier New"/>
        </w:rPr>
        <w:t>2L) - \ln{2L}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 \mathbb{L} &amp;\sim&amp; \</w:t>
      </w:r>
      <w:proofErr w:type="gramStart"/>
      <w:r w:rsidRPr="00C47359">
        <w:rPr>
          <w:rFonts w:ascii="Courier New" w:hAnsi="Courier New" w:cs="Courier New"/>
        </w:rPr>
        <w:t>Lambda(</w:t>
      </w:r>
      <w:proofErr w:type="gramEnd"/>
      <w:r w:rsidRPr="00C47359">
        <w:rPr>
          <w:rFonts w:ascii="Courier New" w:hAnsi="Courier New" w:cs="Courier New"/>
        </w:rPr>
        <w:t xml:space="preserve">2L) - \ln{2L}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Or in PDF form, and applying variable change theorem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 \ln{2L}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\frac{e^{Lx-e^x/2}}{2^L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\frac{e^{Lx-e^x/2}}{2^L \Gamma(L)} \cdot dx/dt \right]_{x=t+\ln{2L}}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\frac{e^{L(t+\ln{2L})-e^{t+\ln{2L}}/2}}{2^L \Gamma(L)}  \right]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\frac{L^Le^{Lt-Le^t}}{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&amp;\sim</w:t>
      </w:r>
      <w:proofErr w:type="gramStart"/>
      <w:r w:rsidRPr="00C47359">
        <w:rPr>
          <w:rFonts w:ascii="Courier New" w:hAnsi="Courier New" w:cs="Courier New"/>
        </w:rPr>
        <w:t>&amp;  pdf</w:t>
      </w:r>
      <w:proofErr w:type="gramEnd"/>
      <w:r w:rsidRPr="00C47359">
        <w:rPr>
          <w:rFonts w:ascii="Courier New" w:hAnsi="Courier New" w:cs="Courier New"/>
        </w:rPr>
        <w:t xml:space="preserve"> \left[ \frac{L^Le^{Lt-Le^t}}{ \Gamma(L)} \cdot dt/dx \right]_{t=x-\ln{\bar{I}}}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\frac{L^Le^{L(x-\bar{N})-Le^{x-\bar{N}}}}{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$\bar{N} = \ln{\bar{I}}$.</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Thus the first approach arrives at</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\mathbb{N} &amp;\sim&amp;  pdf \left[ \frac{L^Le^{L(x-\bar{N})-Le^{x-\bar{N}}}}{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 \mathbb{L}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\frac{L^Le^{Lt-Le^t}}{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In the second approach, log-transformation is applied on previous result for multi-look SAR intensity and its ratio in the original domain (Eqns. \ref{eqn:multi_look_SAR_ratio_dist} and \</w:t>
      </w:r>
      <w:proofErr w:type="gramStart"/>
      <w:r w:rsidRPr="00C47359">
        <w:rPr>
          <w:rFonts w:ascii="Courier New" w:hAnsi="Courier New" w:cs="Courier New"/>
        </w:rPr>
        <w:t>ref{</w:t>
      </w:r>
      <w:proofErr w:type="gramEnd"/>
      <w:r w:rsidRPr="00C47359">
        <w:rPr>
          <w:rFonts w:ascii="Courier New" w:hAnsi="Courier New" w:cs="Courier New"/>
        </w:rPr>
        <w:t>eqn:multi_look_SAR_intensity_dist}).</w:t>
      </w:r>
    </w:p>
    <w:p w:rsidR="0098554E" w:rsidRPr="00C47359" w:rsidRDefault="0098554E" w:rsidP="00C47359">
      <w:pPr>
        <w:pStyle w:val="PlainText"/>
        <w:rPr>
          <w:rFonts w:ascii="Courier New" w:hAnsi="Courier New" w:cs="Courier New"/>
        </w:rPr>
      </w:pPr>
      <w:r w:rsidRPr="00C47359">
        <w:rPr>
          <w:rFonts w:ascii="Courier New" w:hAnsi="Courier New" w:cs="Courier New"/>
        </w:rPr>
        <w:t>The also arrives at the same results as above, the details working however is omitted here for brevity.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I &amp;\sim&amp; pdf \left[ \frac{ L^{L} x^{L-1} e^{-Lx/\bar{x}}}{ \bar{I}^{L}\Gamma(L)}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\frac{I}{\bar{I}} = \mathbb{R} &amp;\sim&amp; pdf \left[ \frac{ L^{L} x^{L-1} e^{-Lx}}{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%Thus</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\ln{I} &amp;\sim&amp; pdf \left[ \frac{ L^{L} x^{L-1} e^{-Lx/\bar{I}}}{ \bar{I}^{L}\Gamma(L)} \right]_{x=e^t}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\left[ \frac{ L^{L} e^{t(L-1)} e^{-Le^t/\bar{I}}}{ \bar{I}^{L}\Gamma(L)} \cdot e^t \right]_{\bar{I}=e^{\bar{N}}}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\left[ \frac{ L^{L} e^{L(t-\bar{N})} e^{-Le^{t-\bar{N}}}}{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\ln{I} - \ln{\bar{I}} = \mathbb{D} &amp;\sim&amp; pdf \left[ \frac{ L^{L} x^{L-1} e^{-Lx}}{ \Gamma(L)} \cdot dx/dt \right]_{x=e^t}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 L^{L} e^{t(L-1)} e^{-Le^t}}{ \Gamma(L)} \cdot e^t \right]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\frac{ L^{L} e^{tL-Le^t} }{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Thus</w:t>
      </w:r>
      <w:proofErr w:type="gramEnd"/>
      <w:r w:rsidRPr="00C47359">
        <w:rPr>
          <w:rFonts w:ascii="Courier New" w:hAnsi="Courier New" w:cs="Courier New"/>
        </w:rPr>
        <w:t xml:space="preserve"> the second approach also arrives at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begin{</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\ln{I} = \mathbb{N} &amp;\sim&amp;  pdf \left[ \frac{L^Le^{L(x-\bar{N})-Le^{x-\bar{N}}}}{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\ln{I} - \ln{\bar{I}} = \mathbb{D}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\frac{L^Le^{Lx-Le^x}}{ \Gamma(L)}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To compute summary statistics for the multi-look SAR dispersion,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set $d=1$ into the Eqns. \ref{eqn:polsar_dispersion_mse}, \ref{eqn:polsar_dispersion_averages} and \ref{eqn:polsar_dispersion_variance}</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\mathbb{L}) &amp;=&amp; \psi^0(L) - \ln{L}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\mathbb{L}) &amp;=&amp; \psi^1(L)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mse(</w:t>
      </w:r>
      <w:proofErr w:type="gramEnd"/>
      <w:r w:rsidRPr="00C47359">
        <w:rPr>
          <w:rFonts w:ascii="Courier New" w:hAnsi="Courier New" w:cs="Courier New"/>
        </w:rPr>
        <w:t>\mathbb{L}) &amp;=&amp; \left[ \psi^0(L) - \ln{L} \right]^2 + \psi^1(L)</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This completes the first phase of the derivation process.</w:t>
      </w:r>
    </w:p>
    <w:p w:rsidR="0098554E" w:rsidRPr="00C47359" w:rsidRDefault="0098554E" w:rsidP="00C47359">
      <w:pPr>
        <w:pStyle w:val="PlainText"/>
        <w:rPr>
          <w:rFonts w:ascii="Courier New" w:hAnsi="Courier New" w:cs="Courier New"/>
        </w:rPr>
      </w:pPr>
      <w:r w:rsidRPr="00C47359">
        <w:rPr>
          <w:rFonts w:ascii="Courier New" w:hAnsi="Courier New" w:cs="Courier New"/>
        </w:rPr>
        <w:t>The second phase of simplification involves setting $L=1$ into the above results for multi-look SAR data,</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and</w:t>
      </w:r>
      <w:proofErr w:type="gramEnd"/>
      <w:r w:rsidRPr="00C47359">
        <w:rPr>
          <w:rFonts w:ascii="Courier New" w:hAnsi="Courier New" w:cs="Courier New"/>
        </w:rPr>
        <w:t xml:space="preserve"> converting natural logarithm into base-2 logarithm.</w:t>
      </w:r>
    </w:p>
    <w:p w:rsidR="0098554E" w:rsidRPr="00C47359" w:rsidRDefault="0098554E" w:rsidP="00C47359">
      <w:pPr>
        <w:pStyle w:val="PlainText"/>
        <w:rPr>
          <w:rFonts w:ascii="Courier New" w:hAnsi="Courier New" w:cs="Courier New"/>
        </w:rPr>
      </w:pPr>
      <w:r w:rsidRPr="00C47359">
        <w:rPr>
          <w:rFonts w:ascii="Courier New" w:hAnsi="Courier New" w:cs="Courier New"/>
        </w:rPr>
        <w:t>First, setting $L=1$ makes the above results become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\mathbb{N} &amp;\sim</w:t>
      </w:r>
      <w:proofErr w:type="gramStart"/>
      <w:r w:rsidRPr="00C47359">
        <w:rPr>
          <w:rFonts w:ascii="Courier New" w:hAnsi="Courier New" w:cs="Courier New"/>
        </w:rPr>
        <w:t>&amp;  pdf</w:t>
      </w:r>
      <w:proofErr w:type="gramEnd"/>
      <w:r w:rsidRPr="00C47359">
        <w:rPr>
          <w:rFonts w:ascii="Courier New" w:hAnsi="Courier New" w:cs="Courier New"/>
        </w:rPr>
        <w:t xml:space="preserve"> \left[ e^{(x-\bar{N})-e^{x-\bar{N}}}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\ln{\bar{I}} = \mathbb{L}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e^{x-e^x}  \right] \\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\mathbb{L}) &amp;=&amp; \psi^0(1) = -\gamma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 xml:space="preserve">\mathbb{L}) &amp;=&amp; \psi^1(1) = \pi^2 / 6 \\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 xml:space="preserve">    </w:t>
      </w:r>
      <w:proofErr w:type="gramStart"/>
      <w:r w:rsidRPr="00C47359">
        <w:rPr>
          <w:rFonts w:ascii="Courier New" w:hAnsi="Courier New" w:cs="Courier New"/>
        </w:rPr>
        <w:t>mse(</w:t>
      </w:r>
      <w:proofErr w:type="gramEnd"/>
      <w:r w:rsidRPr="00C47359">
        <w:rPr>
          <w:rFonts w:ascii="Courier New" w:hAnsi="Courier New" w:cs="Courier New"/>
        </w:rPr>
        <w:t>\mathbb{L}) &amp;=&amp; \left[ \psi^0(1) \right]^2 + \psi^1(1) = \gamma^2 + \pi^2 / 6</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$\gamma$ denotes the Euler-Mascharoni constant.</w:t>
      </w:r>
    </w:p>
    <w:p w:rsidR="0098554E" w:rsidRPr="00C47359" w:rsidRDefault="0098554E" w:rsidP="00C47359">
      <w:pPr>
        <w:pStyle w:val="PlainText"/>
        <w:rPr>
          <w:rFonts w:ascii="Courier New" w:hAnsi="Courier New" w:cs="Courier New"/>
        </w:rPr>
      </w:pPr>
      <w:r w:rsidRPr="00C47359">
        <w:rPr>
          <w:rFonts w:ascii="Courier New" w:hAnsi="Courier New" w:cs="Courier New"/>
        </w:rPr>
        <w:t>Then to convert to base-2 logarithm from natural logarithmic transformation,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variable</w:t>
      </w:r>
      <w:proofErr w:type="gramEnd"/>
      <w:r w:rsidRPr="00C47359">
        <w:rPr>
          <w:rFonts w:ascii="Courier New" w:hAnsi="Courier New" w:cs="Courier New"/>
        </w:rPr>
        <w:t xml:space="preserve"> change theorem is invoked.</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That is: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w:t>
      </w:r>
      <w:proofErr w:type="gramStart"/>
      <w:r w:rsidRPr="00C47359">
        <w:rPr>
          <w:rFonts w:ascii="Courier New" w:hAnsi="Courier New" w:cs="Courier New"/>
        </w:rPr>
        <w:t>}  =</w:t>
      </w:r>
      <w:proofErr w:type="gramEnd"/>
      <w:r w:rsidRPr="00C47359">
        <w:rPr>
          <w:rFonts w:ascii="Courier New" w:hAnsi="Courier New" w:cs="Courier New"/>
        </w:rPr>
        <w:t xml:space="preserve"> \mathbb{N}_2    &amp;\sim&amp;  pdf \left[ e^{(x-\bar{N})-e^{x-\bar{N}}} \cdot dx/dt \right]_{x=t\cdot \ln{2}}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\mathbb{N} / \ln{2} = \mathbb{N}_2 &amp;\sim</w:t>
      </w:r>
      <w:proofErr w:type="gramStart"/>
      <w:r w:rsidRPr="00C47359">
        <w:rPr>
          <w:rFonts w:ascii="Courier New" w:hAnsi="Courier New" w:cs="Courier New"/>
        </w:rPr>
        <w:t>&amp;  pdf</w:t>
      </w:r>
      <w:proofErr w:type="gramEnd"/>
      <w:r w:rsidRPr="00C47359">
        <w:rPr>
          <w:rFonts w:ascii="Courier New" w:hAnsi="Courier New" w:cs="Courier New"/>
        </w:rPr>
        <w:t xml:space="preserve"> \left[ e^{(t\cdot \ln{2}-\bar{N})-e^{t\cdot \ln{2}-\bar{N}}} \ln{2} \right]_{\bar{N}_2 = \bar{N} \cdot \ln{2}}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\left[ 2^{t-\bar{N}_2}e^{2^{t-\bar{N}_2}}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\log_2{I} - \log_2{\bar{I}} = \mathbb{L} / \ln{2} = \mathbb{L}_2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e^{x-e^x}  \right]_{x=t \cdot \ln{2}} \\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e^{t \cdot \ln{2}-e^{t \cdot \ln{2}}}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w:t>
      </w:r>
      <w:proofErr w:type="gramStart"/>
      <w:r w:rsidRPr="00C47359">
        <w:rPr>
          <w:rFonts w:ascii="Courier New" w:hAnsi="Courier New" w:cs="Courier New"/>
        </w:rPr>
        <w:t>left[</w:t>
      </w:r>
      <w:proofErr w:type="gramEnd"/>
      <w:r w:rsidRPr="00C47359">
        <w:rPr>
          <w:rFonts w:ascii="Courier New" w:hAnsi="Courier New" w:cs="Courier New"/>
        </w:rPr>
        <w:t xml:space="preserve"> 2^t e^{2^t} \ln{2}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\mathbb{L}_2) &amp;=&amp; avg(\mathbb{L})/ \ln{2} = -\gamma / \ln{2}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var(</w:t>
      </w:r>
      <w:proofErr w:type="gramEnd"/>
      <w:r w:rsidRPr="00C47359">
        <w:rPr>
          <w:rFonts w:ascii="Courier New" w:hAnsi="Courier New" w:cs="Courier New"/>
        </w:rPr>
        <w:t>\mathbb{L}_2) &amp;=&amp; var(\mathbb{L})/ \ln^2{2} = \frac{\pi^2}{6} \frac{1}{ \ln^2{2}}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mse(</w:t>
      </w:r>
      <w:proofErr w:type="gramEnd"/>
      <w:r w:rsidRPr="00C47359">
        <w:rPr>
          <w:rFonts w:ascii="Courier New" w:hAnsi="Courier New" w:cs="Courier New"/>
        </w:rPr>
        <w:t xml:space="preserve">\mathbb{L}_2) &amp;=&amp; mse(\mathbb{L})/ \ln^2{2} = \frac{1}{\ln^2{2}}( \gamma^2 + \pi^2/6 ) = 4.1161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\subsection{Deriving the PDF for SAR dispersion and contrast}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The PDF for SAR dispersion can be easily derived from</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the</w:t>
      </w:r>
      <w:proofErr w:type="gramEnd"/>
      <w:r w:rsidRPr="00C47359">
        <w:rPr>
          <w:rFonts w:ascii="Courier New" w:hAnsi="Courier New" w:cs="Courier New"/>
        </w:rPr>
        <w:t xml:space="preserve"> PDF for the Log-distance given above as:</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 - avg(\ln{I}) =  \mathbb{D} \sim pdf \left[ \frac{e^{L[x+\psi^0(L)]-Le^{x+\psi^0(L)-\ln{L}}}}{\Gamma(L)} \right]</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due</w:t>
      </w:r>
      <w:proofErr w:type="gramEnd"/>
      <w:r w:rsidRPr="00C47359">
        <w:rPr>
          <w:rFonts w:ascii="Courier New" w:hAnsi="Courier New" w:cs="Courier New"/>
        </w:rPr>
        <w:t xml:space="preserve"> to $d=1$ and</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&amp;\sim&amp; \mathbb{L} - </w:t>
      </w:r>
      <w:proofErr w:type="gramStart"/>
      <w:r w:rsidRPr="00C47359">
        <w:rPr>
          <w:rFonts w:ascii="Courier New" w:hAnsi="Courier New" w:cs="Courier New"/>
        </w:rPr>
        <w:t>avg(</w:t>
      </w:r>
      <w:proofErr w:type="gramEnd"/>
      <w:r w:rsidRPr="00C47359">
        <w:rPr>
          <w:rFonts w:ascii="Courier New" w:hAnsi="Courier New" w:cs="Courier New"/>
        </w:rPr>
        <w:t>\mathbb{L})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w:t>
      </w:r>
      <w:proofErr w:type="gramStart"/>
      <w:r w:rsidRPr="00C47359">
        <w:rPr>
          <w:rFonts w:ascii="Courier New" w:hAnsi="Courier New" w:cs="Courier New"/>
        </w:rPr>
        <w:t>avg(</w:t>
      </w:r>
      <w:proofErr w:type="gramEnd"/>
      <w:r w:rsidRPr="00C47359">
        <w:rPr>
          <w:rFonts w:ascii="Courier New" w:hAnsi="Courier New" w:cs="Courier New"/>
        </w:rPr>
        <w:t>\mathbb{L}) &amp;=&amp; \psi^0(L) - \ln{L}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\mathbb{L}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\frac{L^Le^{Lt-Le^t}}{ \Gamma(L)}  \right]</w:t>
      </w:r>
    </w:p>
    <w:p w:rsidR="0098554E" w:rsidRPr="00C47359" w:rsidRDefault="0098554E" w:rsidP="00C47359">
      <w:pPr>
        <w:pStyle w:val="PlainText"/>
        <w:rPr>
          <w:rFonts w:ascii="Courier New" w:hAnsi="Courier New" w:cs="Courier New"/>
        </w:rPr>
      </w:pPr>
      <w:r w:rsidRPr="00C47359">
        <w:rPr>
          <w:rFonts w:ascii="Courier New" w:hAnsi="Courier New" w:cs="Courier New"/>
        </w:rPr>
        <w:t>\</w:t>
      </w:r>
      <w:proofErr w:type="gramStart"/>
      <w:r w:rsidRPr="00C47359">
        <w:rPr>
          <w:rFonts w:ascii="Courier New" w:hAnsi="Courier New" w:cs="Courier New"/>
        </w:rPr>
        <w:t>end{</w:t>
      </w:r>
      <w:proofErr w:type="gramEnd"/>
      <w:r w:rsidRPr="00C47359">
        <w:rPr>
          <w:rFonts w:ascii="Courier New" w:hAnsi="Courier New" w:cs="Courier New"/>
        </w:rPr>
        <w:t>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Setting $L=1$ for Single-Look SAR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 \sim pdf \</w:t>
      </w:r>
      <w:proofErr w:type="gramStart"/>
      <w:r w:rsidRPr="00C47359">
        <w:rPr>
          <w:rFonts w:ascii="Courier New" w:hAnsi="Courier New" w:cs="Courier New"/>
        </w:rPr>
        <w:t>left[</w:t>
      </w:r>
      <w:proofErr w:type="gramEnd"/>
      <w:r w:rsidRPr="00C47359">
        <w:rPr>
          <w:rFonts w:ascii="Courier New" w:hAnsi="Courier New" w:cs="Courier New"/>
        </w:rPr>
        <w:t xml:space="preserve"> e^{x-\gamma-e^{x-\gamma}}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due</w:t>
      </w:r>
      <w:proofErr w:type="gramEnd"/>
      <w:r w:rsidRPr="00C47359">
        <w:rPr>
          <w:rFonts w:ascii="Courier New" w:hAnsi="Courier New" w:cs="Courier New"/>
        </w:rPr>
        <w:t xml:space="preserve"> to: $\psi^0(1)=-\gamma$ and $\Gamma(1)=1$</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with</w:t>
      </w:r>
      <w:proofErr w:type="gramEnd"/>
      <w:r w:rsidRPr="00C47359">
        <w:rPr>
          <w:rFonts w:ascii="Courier New" w:hAnsi="Courier New" w:cs="Courier New"/>
        </w:rPr>
        <w:t xml:space="preserve"> $\gamma$ being the Euler Mascheroni Constant which equals $0.5772$. </w:t>
      </w:r>
    </w:p>
    <w:p w:rsidR="0098554E" w:rsidRPr="00C47359" w:rsidRDefault="0098554E" w:rsidP="00C47359">
      <w:pPr>
        <w:pStyle w:val="PlainText"/>
        <w:rPr>
          <w:rFonts w:ascii="Courier New" w:hAnsi="Courier New" w:cs="Courier New"/>
        </w:rPr>
      </w:pPr>
      <w:r w:rsidRPr="00C47359">
        <w:rPr>
          <w:rFonts w:ascii="Courier New" w:hAnsi="Courier New" w:cs="Courier New"/>
        </w:rPr>
        <w:t>In base-2 logarithm, variable change theorem is invoked</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\mathbb{D}_2 &amp;=&amp; \log_2{I} - </w:t>
      </w:r>
      <w:proofErr w:type="gramStart"/>
      <w:r w:rsidRPr="00C47359">
        <w:rPr>
          <w:rFonts w:ascii="Courier New" w:hAnsi="Courier New" w:cs="Courier New"/>
        </w:rPr>
        <w:t>avg(</w:t>
      </w:r>
      <w:proofErr w:type="gramEnd"/>
      <w:r w:rsidRPr="00C47359">
        <w:rPr>
          <w:rFonts w:ascii="Courier New" w:hAnsi="Courier New" w:cs="Courier New"/>
        </w:rPr>
        <w:t>\log_2{I}) = \mathbb{D}/\ln{2}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\mathbb{D}_2 &amp;\sim&amp; pdf \</w:t>
      </w:r>
      <w:proofErr w:type="gramStart"/>
      <w:r w:rsidRPr="00C47359">
        <w:rPr>
          <w:rFonts w:ascii="Courier New" w:hAnsi="Courier New" w:cs="Courier New"/>
        </w:rPr>
        <w:t>left[</w:t>
      </w:r>
      <w:proofErr w:type="gramEnd"/>
      <w:r w:rsidRPr="00C47359">
        <w:rPr>
          <w:rFonts w:ascii="Courier New" w:hAnsi="Courier New" w:cs="Courier New"/>
        </w:rPr>
        <w:t xml:space="preserve"> e^{x-\gamma-e^{x-\gamma}} \cdot \frac{dx}{dt} \right]_{x=t \cdot \ln2}</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Thus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\mathbb{D}_2 \sim pdf \</w:t>
      </w:r>
      <w:proofErr w:type="gramStart"/>
      <w:r w:rsidRPr="00C47359">
        <w:rPr>
          <w:rFonts w:ascii="Courier New" w:hAnsi="Courier New" w:cs="Courier New"/>
        </w:rPr>
        <w:t>left[</w:t>
      </w:r>
      <w:proofErr w:type="gramEnd"/>
      <w:r w:rsidRPr="00C47359">
        <w:rPr>
          <w:rFonts w:ascii="Courier New" w:hAnsi="Courier New" w:cs="Courier New"/>
        </w:rPr>
        <w:t xml:space="preserve"> e^{-(2^xe^{-\gamma})} (2^xe^{-\gamma}) \ln2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which</w:t>
      </w:r>
      <w:proofErr w:type="gramEnd"/>
      <w:r w:rsidRPr="00C47359">
        <w:rPr>
          <w:rFonts w:ascii="Courier New" w:hAnsi="Courier New" w:cs="Courier New"/>
        </w:rPr>
        <w:t xml:space="preserve"> is consistent to the result in our previous work (TODO:CITE).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Setting $d=1$ into Eqn. for contrast result in</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\ln{I_1} - \ln{I_2} = \mathbb{C} \sim \</w:t>
      </w:r>
      <w:proofErr w:type="gramStart"/>
      <w:r w:rsidRPr="00C47359">
        <w:rPr>
          <w:rFonts w:ascii="Courier New" w:hAnsi="Courier New" w:cs="Courier New"/>
        </w:rPr>
        <w:t>Delta(</w:t>
      </w:r>
      <w:proofErr w:type="gramEnd"/>
      <w:r w:rsidRPr="00C47359">
        <w:rPr>
          <w:rFonts w:ascii="Courier New" w:hAnsi="Courier New" w:cs="Courier New"/>
        </w:rPr>
        <w:t>2L)</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The characteristic function would then be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CF_\mathbb{C} </w:t>
      </w:r>
      <w:proofErr w:type="gramStart"/>
      <w:r w:rsidRPr="00C47359">
        <w:rPr>
          <w:rFonts w:ascii="Courier New" w:hAnsi="Courier New" w:cs="Courier New"/>
        </w:rPr>
        <w:t>=  \</w:t>
      </w:r>
      <w:proofErr w:type="gramEnd"/>
      <w:r w:rsidRPr="00C47359">
        <w:rPr>
          <w:rFonts w:ascii="Courier New" w:hAnsi="Courier New" w:cs="Courier New"/>
        </w:rPr>
        <w:t xml:space="preserve">frac{\Gamma(2L) B(L-it,L+it)}{\Gamma(L)^2} </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Thus PDF can be written as</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\sim pdf \left[ \frac{\Gamma(2L) }{\Gamma(L)^2} \frac{e^{Lx}}{(1+e^x)^{2L}} \right] \label{eqn:multi_look_SAR_contrast_pdf}</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due</w:t>
      </w:r>
      <w:proofErr w:type="gramEnd"/>
      <w:r w:rsidRPr="00C47359">
        <w:rPr>
          <w:rFonts w:ascii="Courier New" w:hAnsi="Courier New" w:cs="Courier New"/>
        </w:rPr>
        <w:t xml:space="preserve"> to</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CF_{\mathbb{C}}(x) &amp;=&amp; \frac{\Gamma(2L) }{\Gamma(L)^2} B(1/(1+e^x),L-it,L+it)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\frac{\Gamma(2L) }{\Gamma(L)^2} \int^{1/(1+e^x)}_0 z^{L-it-1}(1-z)^{L+it-1} dz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\frac{\partial }{\partial x} CF_{\mathbb{C}}(x) &amp;=&amp;  \frac{\partial CF_{\mathbb{C}}(x) }{\partial 1/(1+e^x)} \cdot \frac{\partial 1/(1+e^x)}{\partial x} \\</w:t>
      </w:r>
    </w:p>
    <w:p w:rsidR="0098554E" w:rsidRPr="00C47359" w:rsidRDefault="0098554E" w:rsidP="00C47359">
      <w:pPr>
        <w:pStyle w:val="PlainText"/>
        <w:rPr>
          <w:rFonts w:ascii="Courier New" w:hAnsi="Courier New" w:cs="Courier New"/>
        </w:rPr>
      </w:pPr>
      <w:r w:rsidRPr="00C47359">
        <w:rPr>
          <w:rFonts w:ascii="Courier New" w:hAnsi="Courier New" w:cs="Courier New"/>
        </w:rPr>
        <w:t>%       &amp;=&amp; \frac{\Gamma(2L) }{\Gamma(L)^2} \frac{1}{(1+e^x)^{L-it-1}} \left( \frac{e^x}{1+e^x} \right)^{L+it-1} \frac{1}{(1+e^x)^2} e^x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&amp;=&amp;  e^{itx} \frac{\Gamma(2L) }{\Gamma(L)^2} \frac{e^{Lx}}{(1+e^x)^{2L}}   </w:t>
      </w:r>
    </w:p>
    <w:p w:rsidR="0098554E" w:rsidRPr="00C47359" w:rsidRDefault="0098554E" w:rsidP="00C47359">
      <w:pPr>
        <w:pStyle w:val="PlainText"/>
        <w:rPr>
          <w:rFonts w:ascii="Courier New" w:hAnsi="Courier New" w:cs="Courier New"/>
        </w:rPr>
      </w:pPr>
      <w:r w:rsidRPr="00C47359">
        <w:rPr>
          <w:rFonts w:ascii="Courier New" w:hAnsi="Courier New" w:cs="Courier New"/>
        </w:rPr>
        <w:t>\end{eqnarray*}</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Setting $L=1$ into Eqn. \ref{eqn:multi_look_SAR_contrast_pdf} </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we</w:t>
      </w:r>
      <w:proofErr w:type="gramEnd"/>
      <w:r w:rsidRPr="00C47359">
        <w:rPr>
          <w:rFonts w:ascii="Courier New" w:hAnsi="Courier New" w:cs="Courier New"/>
        </w:rPr>
        <w:t xml:space="preserve"> have the PDF for contrast of single-look SAR:</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\begin{equation}</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\sim pdf \</w:t>
      </w:r>
      <w:proofErr w:type="gramStart"/>
      <w:r w:rsidRPr="00C47359">
        <w:rPr>
          <w:rFonts w:ascii="Courier New" w:hAnsi="Courier New" w:cs="Courier New"/>
        </w:rPr>
        <w:t>left[</w:t>
      </w:r>
      <w:proofErr w:type="gramEnd"/>
      <w:r w:rsidRPr="00C47359">
        <w:rPr>
          <w:rFonts w:ascii="Courier New" w:hAnsi="Courier New" w:cs="Courier New"/>
        </w:rPr>
        <w:t xml:space="preserve"> \frac{e^{x}}{(1+e^x)^{2}} \right]</w:t>
      </w:r>
    </w:p>
    <w:p w:rsidR="0098554E" w:rsidRPr="00C47359" w:rsidRDefault="0098554E" w:rsidP="00C47359">
      <w:pPr>
        <w:pStyle w:val="PlainText"/>
        <w:rPr>
          <w:rFonts w:ascii="Courier New" w:hAnsi="Courier New" w:cs="Courier New"/>
        </w:rPr>
      </w:pPr>
      <w:r w:rsidRPr="00C47359">
        <w:rPr>
          <w:rFonts w:ascii="Courier New" w:hAnsi="Courier New" w:cs="Courier New"/>
        </w:rPr>
        <w:t>\end{equation}</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Converting to base-2 logarithm we have</w:t>
      </w:r>
    </w:p>
    <w:p w:rsidR="0098554E" w:rsidRPr="00C47359" w:rsidRDefault="0098554E" w:rsidP="00C47359">
      <w:pPr>
        <w:pStyle w:val="PlainText"/>
        <w:rPr>
          <w:rFonts w:ascii="Courier New" w:hAnsi="Courier New" w:cs="Courier New"/>
        </w:rPr>
      </w:pPr>
      <w:r w:rsidRPr="00C47359">
        <w:rPr>
          <w:rFonts w:ascii="Courier New" w:hAnsi="Courier New" w:cs="Courier New"/>
        </w:rPr>
        <w:t>\begin{eqnarray*}</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\mathbb{C} / \ln{2} = \mathbb{C}_2 &amp;\sim&amp; pdf \</w:t>
      </w:r>
      <w:proofErr w:type="gramStart"/>
      <w:r w:rsidRPr="00C47359">
        <w:rPr>
          <w:rFonts w:ascii="Courier New" w:hAnsi="Courier New" w:cs="Courier New"/>
        </w:rPr>
        <w:t>left[</w:t>
      </w:r>
      <w:proofErr w:type="gramEnd"/>
      <w:r w:rsidRPr="00C47359">
        <w:rPr>
          <w:rFonts w:ascii="Courier New" w:hAnsi="Courier New" w:cs="Courier New"/>
        </w:rPr>
        <w:t xml:space="preserve"> \frac{e^{x}}{(1+e^x)^{2}} \cdot dx/dt \right]_{x=t \cdot \ln{2}} \\</w:t>
      </w:r>
    </w:p>
    <w:p w:rsidR="0098554E" w:rsidRPr="00C47359" w:rsidRDefault="0098554E" w:rsidP="00C47359">
      <w:pPr>
        <w:pStyle w:val="PlainText"/>
        <w:rPr>
          <w:rFonts w:ascii="Courier New" w:hAnsi="Courier New" w:cs="Courier New"/>
        </w:rPr>
      </w:pPr>
      <w:r w:rsidRPr="00C47359">
        <w:rPr>
          <w:rFonts w:ascii="Courier New" w:hAnsi="Courier New" w:cs="Courier New"/>
        </w:rPr>
        <w:t>%     &amp;\sim&amp; pdf \</w:t>
      </w:r>
      <w:proofErr w:type="gramStart"/>
      <w:r w:rsidRPr="00C47359">
        <w:rPr>
          <w:rFonts w:ascii="Courier New" w:hAnsi="Courier New" w:cs="Courier New"/>
        </w:rPr>
        <w:t>left[</w:t>
      </w:r>
      <w:proofErr w:type="gramEnd"/>
      <w:r w:rsidRPr="00C47359">
        <w:rPr>
          <w:rFonts w:ascii="Courier New" w:hAnsi="Courier New" w:cs="Courier New"/>
        </w:rPr>
        <w:t xml:space="preserve"> \ln{2} \frac{e^{t \cdot \ln{2}}}{(1+e^{t \cdot \ln{2}})^{2}}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t xml:space="preserve">     &amp;\sim&amp; pdf \</w:t>
      </w:r>
      <w:proofErr w:type="gramStart"/>
      <w:r w:rsidRPr="00C47359">
        <w:rPr>
          <w:rFonts w:ascii="Courier New" w:hAnsi="Courier New" w:cs="Courier New"/>
        </w:rPr>
        <w:t>left[</w:t>
      </w:r>
      <w:proofErr w:type="gramEnd"/>
      <w:r w:rsidRPr="00C47359">
        <w:rPr>
          <w:rFonts w:ascii="Courier New" w:hAnsi="Courier New" w:cs="Courier New"/>
        </w:rPr>
        <w:t xml:space="preserve"> \ln{2} \frac{2^t}{(1+2^t)^{2}}  \right] </w:t>
      </w:r>
    </w:p>
    <w:p w:rsidR="0098554E" w:rsidRPr="00C47359" w:rsidRDefault="0098554E" w:rsidP="00C47359">
      <w:pPr>
        <w:pStyle w:val="PlainText"/>
        <w:rPr>
          <w:rFonts w:ascii="Courier New" w:hAnsi="Courier New" w:cs="Courier New"/>
        </w:rPr>
      </w:pPr>
      <w:r w:rsidRPr="00C47359">
        <w:rPr>
          <w:rFonts w:ascii="Courier New" w:hAnsi="Courier New" w:cs="Courier New"/>
        </w:rPr>
        <w:lastRenderedPageBreak/>
        <w:t>\end{eqnarray*}</w:t>
      </w:r>
    </w:p>
    <w:p w:rsidR="0098554E" w:rsidRPr="00C47359" w:rsidRDefault="0098554E" w:rsidP="00C47359">
      <w:pPr>
        <w:pStyle w:val="PlainText"/>
        <w:rPr>
          <w:rFonts w:ascii="Courier New" w:hAnsi="Courier New" w:cs="Courier New"/>
        </w:rPr>
      </w:pPr>
      <w:proofErr w:type="gramStart"/>
      <w:r w:rsidRPr="00C47359">
        <w:rPr>
          <w:rFonts w:ascii="Courier New" w:hAnsi="Courier New" w:cs="Courier New"/>
        </w:rPr>
        <w:t>which</w:t>
      </w:r>
      <w:proofErr w:type="gramEnd"/>
      <w:r w:rsidRPr="00C47359">
        <w:rPr>
          <w:rFonts w:ascii="Courier New" w:hAnsi="Courier New" w:cs="Courier New"/>
        </w:rPr>
        <w:t xml:space="preserve"> is also consistent to the result in our previous work (TODO:CITE).</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 references section</w:t>
      </w:r>
    </w:p>
    <w:p w:rsidR="0098554E" w:rsidRPr="00C47359" w:rsidRDefault="0098554E" w:rsidP="00C47359">
      <w:pPr>
        <w:pStyle w:val="PlainText"/>
        <w:rPr>
          <w:rFonts w:ascii="Courier New" w:hAnsi="Courier New" w:cs="Courier New"/>
        </w:rPr>
      </w:pPr>
      <w:r w:rsidRPr="00C47359">
        <w:rPr>
          <w:rFonts w:ascii="Courier New" w:hAnsi="Courier New" w:cs="Courier New"/>
        </w:rPr>
        <w:t>\bibliographystyle{IEEEtran}</w:t>
      </w:r>
    </w:p>
    <w:p w:rsidR="0098554E" w:rsidRPr="00C47359" w:rsidRDefault="0098554E" w:rsidP="00C47359">
      <w:pPr>
        <w:pStyle w:val="PlainText"/>
        <w:rPr>
          <w:rFonts w:ascii="Courier New" w:hAnsi="Courier New" w:cs="Courier New"/>
        </w:rPr>
      </w:pPr>
      <w:r w:rsidRPr="00C47359">
        <w:rPr>
          <w:rFonts w:ascii="Courier New" w:hAnsi="Courier New" w:cs="Courier New"/>
        </w:rPr>
        <w:t>\bibliography{IEEEabrv</w:t>
      </w:r>
      <w:proofErr w:type="gramStart"/>
      <w:r w:rsidRPr="00C47359">
        <w:rPr>
          <w:rFonts w:ascii="Courier New" w:hAnsi="Courier New" w:cs="Courier New"/>
        </w:rPr>
        <w:t>,article</w:t>
      </w:r>
      <w:proofErr w:type="gramEnd"/>
      <w:r w:rsidRPr="00C47359">
        <w:rPr>
          <w:rFonts w:ascii="Courier New" w:hAnsi="Courier New" w:cs="Courier New"/>
        </w:rPr>
        <w:t>}</w:t>
      </w:r>
    </w:p>
    <w:p w:rsidR="0098554E" w:rsidRPr="00C47359" w:rsidRDefault="0098554E" w:rsidP="00C47359">
      <w:pPr>
        <w:pStyle w:val="PlainText"/>
        <w:rPr>
          <w:rFonts w:ascii="Courier New" w:hAnsi="Courier New" w:cs="Courier New"/>
        </w:rPr>
      </w:pPr>
    </w:p>
    <w:p w:rsidR="0098554E" w:rsidRPr="00C47359" w:rsidRDefault="0098554E" w:rsidP="00C47359">
      <w:pPr>
        <w:pStyle w:val="PlainText"/>
        <w:rPr>
          <w:rFonts w:ascii="Courier New" w:hAnsi="Courier New" w:cs="Courier New"/>
        </w:rPr>
      </w:pPr>
      <w:r w:rsidRPr="00C47359">
        <w:rPr>
          <w:rFonts w:ascii="Courier New" w:hAnsi="Courier New" w:cs="Courier New"/>
        </w:rPr>
        <w:t>\end{document}</w:t>
      </w:r>
    </w:p>
    <w:p w:rsidR="0098554E" w:rsidRPr="00C47359" w:rsidRDefault="0098554E" w:rsidP="00C47359">
      <w:pPr>
        <w:pStyle w:val="PlainText"/>
        <w:rPr>
          <w:rFonts w:ascii="Courier New" w:hAnsi="Courier New" w:cs="Courier New"/>
        </w:rPr>
      </w:pPr>
    </w:p>
    <w:sectPr w:rsidR="0098554E" w:rsidRPr="00C47359" w:rsidSect="00C4735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08"/>
    <w:rsid w:val="00072514"/>
    <w:rsid w:val="001D5038"/>
    <w:rsid w:val="002077EB"/>
    <w:rsid w:val="00275A04"/>
    <w:rsid w:val="0038557A"/>
    <w:rsid w:val="003975F5"/>
    <w:rsid w:val="003D25F1"/>
    <w:rsid w:val="00545608"/>
    <w:rsid w:val="00672C7E"/>
    <w:rsid w:val="00800AA7"/>
    <w:rsid w:val="00814CEC"/>
    <w:rsid w:val="00840C42"/>
    <w:rsid w:val="008F541D"/>
    <w:rsid w:val="009814BC"/>
    <w:rsid w:val="0098554E"/>
    <w:rsid w:val="00990C00"/>
    <w:rsid w:val="009D7556"/>
    <w:rsid w:val="00A06C7F"/>
    <w:rsid w:val="00A26EB1"/>
    <w:rsid w:val="00A73D56"/>
    <w:rsid w:val="00AD46F7"/>
    <w:rsid w:val="00B73E8B"/>
    <w:rsid w:val="00C47359"/>
    <w:rsid w:val="00CA2739"/>
    <w:rsid w:val="00CF3297"/>
    <w:rsid w:val="00D227E8"/>
    <w:rsid w:val="00D6293C"/>
    <w:rsid w:val="00E1474B"/>
    <w:rsid w:val="00E5772D"/>
    <w:rsid w:val="00E62BEC"/>
    <w:rsid w:val="00EB0213"/>
    <w:rsid w:val="00EC0DCD"/>
    <w:rsid w:val="00EE13CB"/>
    <w:rsid w:val="00F00DAF"/>
    <w:rsid w:val="00F9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A04"/>
    <w:pPr>
      <w:autoSpaceDE w:val="0"/>
      <w:autoSpaceDN w:val="0"/>
    </w:pPr>
  </w:style>
  <w:style w:type="paragraph" w:styleId="Heading1">
    <w:name w:val="heading 1"/>
    <w:basedOn w:val="Normal"/>
    <w:next w:val="Normal"/>
    <w:link w:val="Heading1Char"/>
    <w:qFormat/>
    <w:rsid w:val="00275A04"/>
    <w:pPr>
      <w:keepNext/>
      <w:numPr>
        <w:numId w:val="9"/>
      </w:numPr>
      <w:spacing w:before="240" w:after="80"/>
      <w:jc w:val="center"/>
      <w:outlineLvl w:val="0"/>
    </w:pPr>
    <w:rPr>
      <w:smallCaps/>
      <w:kern w:val="28"/>
    </w:rPr>
  </w:style>
  <w:style w:type="paragraph" w:styleId="Heading2">
    <w:name w:val="heading 2"/>
    <w:basedOn w:val="Normal"/>
    <w:next w:val="Normal"/>
    <w:link w:val="Heading2Char"/>
    <w:qFormat/>
    <w:rsid w:val="00275A04"/>
    <w:pPr>
      <w:keepNext/>
      <w:numPr>
        <w:ilvl w:val="1"/>
        <w:numId w:val="9"/>
      </w:numPr>
      <w:spacing w:before="120" w:after="60"/>
      <w:outlineLvl w:val="1"/>
    </w:pPr>
    <w:rPr>
      <w:i/>
      <w:iCs/>
    </w:rPr>
  </w:style>
  <w:style w:type="paragraph" w:styleId="Heading3">
    <w:name w:val="heading 3"/>
    <w:basedOn w:val="Normal"/>
    <w:next w:val="Normal"/>
    <w:link w:val="Heading3Char"/>
    <w:qFormat/>
    <w:rsid w:val="00275A04"/>
    <w:pPr>
      <w:keepNext/>
      <w:numPr>
        <w:ilvl w:val="2"/>
        <w:numId w:val="9"/>
      </w:numPr>
      <w:outlineLvl w:val="2"/>
    </w:pPr>
    <w:rPr>
      <w:i/>
      <w:iCs/>
    </w:rPr>
  </w:style>
  <w:style w:type="paragraph" w:styleId="Heading4">
    <w:name w:val="heading 4"/>
    <w:basedOn w:val="Normal"/>
    <w:next w:val="Normal"/>
    <w:link w:val="Heading4Char"/>
    <w:qFormat/>
    <w:rsid w:val="00275A04"/>
    <w:pPr>
      <w:keepNext/>
      <w:numPr>
        <w:ilvl w:val="3"/>
        <w:numId w:val="9"/>
      </w:numPr>
      <w:spacing w:before="240" w:after="60"/>
      <w:outlineLvl w:val="3"/>
    </w:pPr>
    <w:rPr>
      <w:i/>
      <w:iCs/>
      <w:sz w:val="18"/>
      <w:szCs w:val="18"/>
    </w:rPr>
  </w:style>
  <w:style w:type="paragraph" w:styleId="Heading5">
    <w:name w:val="heading 5"/>
    <w:basedOn w:val="Normal"/>
    <w:next w:val="Normal"/>
    <w:link w:val="Heading5Char"/>
    <w:qFormat/>
    <w:rsid w:val="00275A04"/>
    <w:pPr>
      <w:numPr>
        <w:ilvl w:val="4"/>
        <w:numId w:val="9"/>
      </w:numPr>
      <w:spacing w:before="240" w:after="60"/>
      <w:outlineLvl w:val="4"/>
    </w:pPr>
    <w:rPr>
      <w:sz w:val="18"/>
      <w:szCs w:val="18"/>
    </w:rPr>
  </w:style>
  <w:style w:type="paragraph" w:styleId="Heading6">
    <w:name w:val="heading 6"/>
    <w:basedOn w:val="Normal"/>
    <w:next w:val="Normal"/>
    <w:link w:val="Heading6Char"/>
    <w:qFormat/>
    <w:rsid w:val="00275A04"/>
    <w:pPr>
      <w:numPr>
        <w:ilvl w:val="5"/>
        <w:numId w:val="9"/>
      </w:numPr>
      <w:spacing w:before="240" w:after="60"/>
      <w:outlineLvl w:val="5"/>
    </w:pPr>
    <w:rPr>
      <w:i/>
      <w:iCs/>
      <w:sz w:val="16"/>
      <w:szCs w:val="16"/>
    </w:rPr>
  </w:style>
  <w:style w:type="paragraph" w:styleId="Heading7">
    <w:name w:val="heading 7"/>
    <w:basedOn w:val="Normal"/>
    <w:next w:val="Normal"/>
    <w:link w:val="Heading7Char"/>
    <w:qFormat/>
    <w:rsid w:val="00275A04"/>
    <w:pPr>
      <w:numPr>
        <w:ilvl w:val="6"/>
        <w:numId w:val="9"/>
      </w:numPr>
      <w:spacing w:before="240" w:after="60"/>
      <w:outlineLvl w:val="6"/>
    </w:pPr>
    <w:rPr>
      <w:sz w:val="16"/>
      <w:szCs w:val="16"/>
    </w:rPr>
  </w:style>
  <w:style w:type="paragraph" w:styleId="Heading8">
    <w:name w:val="heading 8"/>
    <w:basedOn w:val="Normal"/>
    <w:next w:val="Normal"/>
    <w:link w:val="Heading8Char"/>
    <w:qFormat/>
    <w:rsid w:val="00275A04"/>
    <w:pPr>
      <w:numPr>
        <w:ilvl w:val="7"/>
        <w:numId w:val="9"/>
      </w:numPr>
      <w:spacing w:before="240" w:after="60"/>
      <w:outlineLvl w:val="7"/>
    </w:pPr>
    <w:rPr>
      <w:i/>
      <w:iCs/>
      <w:sz w:val="16"/>
      <w:szCs w:val="16"/>
    </w:rPr>
  </w:style>
  <w:style w:type="paragraph" w:styleId="Heading9">
    <w:name w:val="heading 9"/>
    <w:basedOn w:val="Normal"/>
    <w:next w:val="Normal"/>
    <w:link w:val="Heading9Char"/>
    <w:qFormat/>
    <w:rsid w:val="00275A04"/>
    <w:pPr>
      <w:numPr>
        <w:ilvl w:val="8"/>
        <w:numId w:val="9"/>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CD"/>
    <w:pPr>
      <w:ind w:left="720"/>
      <w:contextualSpacing/>
    </w:pPr>
  </w:style>
  <w:style w:type="character" w:customStyle="1" w:styleId="Heading1Char">
    <w:name w:val="Heading 1 Char"/>
    <w:basedOn w:val="DefaultParagraphFont"/>
    <w:link w:val="Heading1"/>
    <w:rsid w:val="00275A04"/>
    <w:rPr>
      <w:smallCaps/>
      <w:kern w:val="28"/>
    </w:rPr>
  </w:style>
  <w:style w:type="character" w:customStyle="1" w:styleId="Heading2Char">
    <w:name w:val="Heading 2 Char"/>
    <w:basedOn w:val="DefaultParagraphFont"/>
    <w:link w:val="Heading2"/>
    <w:rsid w:val="00275A04"/>
    <w:rPr>
      <w:i/>
      <w:iCs/>
    </w:rPr>
  </w:style>
  <w:style w:type="character" w:customStyle="1" w:styleId="Heading3Char">
    <w:name w:val="Heading 3 Char"/>
    <w:basedOn w:val="DefaultParagraphFont"/>
    <w:link w:val="Heading3"/>
    <w:rsid w:val="00275A04"/>
    <w:rPr>
      <w:i/>
      <w:iCs/>
    </w:rPr>
  </w:style>
  <w:style w:type="character" w:customStyle="1" w:styleId="Heading4Char">
    <w:name w:val="Heading 4 Char"/>
    <w:basedOn w:val="DefaultParagraphFont"/>
    <w:link w:val="Heading4"/>
    <w:rsid w:val="00275A04"/>
    <w:rPr>
      <w:i/>
      <w:iCs/>
      <w:sz w:val="18"/>
      <w:szCs w:val="18"/>
    </w:rPr>
  </w:style>
  <w:style w:type="character" w:customStyle="1" w:styleId="Heading5Char">
    <w:name w:val="Heading 5 Char"/>
    <w:basedOn w:val="DefaultParagraphFont"/>
    <w:link w:val="Heading5"/>
    <w:rsid w:val="00275A04"/>
    <w:rPr>
      <w:sz w:val="18"/>
      <w:szCs w:val="18"/>
    </w:rPr>
  </w:style>
  <w:style w:type="character" w:customStyle="1" w:styleId="Heading6Char">
    <w:name w:val="Heading 6 Char"/>
    <w:basedOn w:val="DefaultParagraphFont"/>
    <w:link w:val="Heading6"/>
    <w:rsid w:val="00275A04"/>
    <w:rPr>
      <w:i/>
      <w:iCs/>
      <w:sz w:val="16"/>
      <w:szCs w:val="16"/>
    </w:rPr>
  </w:style>
  <w:style w:type="character" w:customStyle="1" w:styleId="Heading7Char">
    <w:name w:val="Heading 7 Char"/>
    <w:basedOn w:val="DefaultParagraphFont"/>
    <w:link w:val="Heading7"/>
    <w:rsid w:val="00275A04"/>
    <w:rPr>
      <w:sz w:val="16"/>
      <w:szCs w:val="16"/>
    </w:rPr>
  </w:style>
  <w:style w:type="character" w:customStyle="1" w:styleId="Heading8Char">
    <w:name w:val="Heading 8 Char"/>
    <w:basedOn w:val="DefaultParagraphFont"/>
    <w:link w:val="Heading8"/>
    <w:rsid w:val="00275A04"/>
    <w:rPr>
      <w:i/>
      <w:iCs/>
      <w:sz w:val="16"/>
      <w:szCs w:val="16"/>
    </w:rPr>
  </w:style>
  <w:style w:type="character" w:customStyle="1" w:styleId="Heading9Char">
    <w:name w:val="Heading 9 Char"/>
    <w:basedOn w:val="DefaultParagraphFont"/>
    <w:link w:val="Heading9"/>
    <w:rsid w:val="00275A04"/>
    <w:rPr>
      <w:sz w:val="16"/>
      <w:szCs w:val="16"/>
    </w:rPr>
  </w:style>
  <w:style w:type="paragraph" w:styleId="Title">
    <w:name w:val="Title"/>
    <w:basedOn w:val="Normal"/>
    <w:next w:val="Normal"/>
    <w:link w:val="TitleChar"/>
    <w:qFormat/>
    <w:rsid w:val="00275A04"/>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275A04"/>
    <w:rPr>
      <w:kern w:val="28"/>
      <w:sz w:val="48"/>
      <w:szCs w:val="48"/>
    </w:rPr>
  </w:style>
  <w:style w:type="paragraph" w:styleId="PlainText">
    <w:name w:val="Plain Text"/>
    <w:basedOn w:val="Normal"/>
    <w:link w:val="PlainTextChar"/>
    <w:uiPriority w:val="99"/>
    <w:unhideWhenUsed/>
    <w:rsid w:val="00C47359"/>
    <w:rPr>
      <w:rFonts w:ascii="Consolas" w:hAnsi="Consolas" w:cs="Consolas"/>
      <w:sz w:val="21"/>
      <w:szCs w:val="21"/>
    </w:rPr>
  </w:style>
  <w:style w:type="character" w:customStyle="1" w:styleId="PlainTextChar">
    <w:name w:val="Plain Text Char"/>
    <w:basedOn w:val="DefaultParagraphFont"/>
    <w:link w:val="PlainText"/>
    <w:uiPriority w:val="99"/>
    <w:rsid w:val="00C47359"/>
    <w:rPr>
      <w:rFonts w:ascii="Consolas" w:hAnsi="Consolas" w:cs="Consolas"/>
      <w:sz w:val="21"/>
      <w:szCs w:val="21"/>
    </w:rPr>
  </w:style>
  <w:style w:type="paragraph" w:styleId="BalloonText">
    <w:name w:val="Balloon Text"/>
    <w:basedOn w:val="Normal"/>
    <w:link w:val="BalloonTextChar"/>
    <w:uiPriority w:val="99"/>
    <w:semiHidden/>
    <w:unhideWhenUsed/>
    <w:rsid w:val="009814BC"/>
    <w:rPr>
      <w:rFonts w:ascii="Tahoma" w:hAnsi="Tahoma" w:cs="Tahoma"/>
      <w:sz w:val="16"/>
      <w:szCs w:val="16"/>
    </w:rPr>
  </w:style>
  <w:style w:type="character" w:customStyle="1" w:styleId="BalloonTextChar">
    <w:name w:val="Balloon Text Char"/>
    <w:basedOn w:val="DefaultParagraphFont"/>
    <w:link w:val="BalloonText"/>
    <w:uiPriority w:val="99"/>
    <w:semiHidden/>
    <w:rsid w:val="00981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A04"/>
    <w:pPr>
      <w:autoSpaceDE w:val="0"/>
      <w:autoSpaceDN w:val="0"/>
    </w:pPr>
  </w:style>
  <w:style w:type="paragraph" w:styleId="Heading1">
    <w:name w:val="heading 1"/>
    <w:basedOn w:val="Normal"/>
    <w:next w:val="Normal"/>
    <w:link w:val="Heading1Char"/>
    <w:qFormat/>
    <w:rsid w:val="00275A04"/>
    <w:pPr>
      <w:keepNext/>
      <w:numPr>
        <w:numId w:val="9"/>
      </w:numPr>
      <w:spacing w:before="240" w:after="80"/>
      <w:jc w:val="center"/>
      <w:outlineLvl w:val="0"/>
    </w:pPr>
    <w:rPr>
      <w:smallCaps/>
      <w:kern w:val="28"/>
    </w:rPr>
  </w:style>
  <w:style w:type="paragraph" w:styleId="Heading2">
    <w:name w:val="heading 2"/>
    <w:basedOn w:val="Normal"/>
    <w:next w:val="Normal"/>
    <w:link w:val="Heading2Char"/>
    <w:qFormat/>
    <w:rsid w:val="00275A04"/>
    <w:pPr>
      <w:keepNext/>
      <w:numPr>
        <w:ilvl w:val="1"/>
        <w:numId w:val="9"/>
      </w:numPr>
      <w:spacing w:before="120" w:after="60"/>
      <w:outlineLvl w:val="1"/>
    </w:pPr>
    <w:rPr>
      <w:i/>
      <w:iCs/>
    </w:rPr>
  </w:style>
  <w:style w:type="paragraph" w:styleId="Heading3">
    <w:name w:val="heading 3"/>
    <w:basedOn w:val="Normal"/>
    <w:next w:val="Normal"/>
    <w:link w:val="Heading3Char"/>
    <w:qFormat/>
    <w:rsid w:val="00275A04"/>
    <w:pPr>
      <w:keepNext/>
      <w:numPr>
        <w:ilvl w:val="2"/>
        <w:numId w:val="9"/>
      </w:numPr>
      <w:outlineLvl w:val="2"/>
    </w:pPr>
    <w:rPr>
      <w:i/>
      <w:iCs/>
    </w:rPr>
  </w:style>
  <w:style w:type="paragraph" w:styleId="Heading4">
    <w:name w:val="heading 4"/>
    <w:basedOn w:val="Normal"/>
    <w:next w:val="Normal"/>
    <w:link w:val="Heading4Char"/>
    <w:qFormat/>
    <w:rsid w:val="00275A04"/>
    <w:pPr>
      <w:keepNext/>
      <w:numPr>
        <w:ilvl w:val="3"/>
        <w:numId w:val="9"/>
      </w:numPr>
      <w:spacing w:before="240" w:after="60"/>
      <w:outlineLvl w:val="3"/>
    </w:pPr>
    <w:rPr>
      <w:i/>
      <w:iCs/>
      <w:sz w:val="18"/>
      <w:szCs w:val="18"/>
    </w:rPr>
  </w:style>
  <w:style w:type="paragraph" w:styleId="Heading5">
    <w:name w:val="heading 5"/>
    <w:basedOn w:val="Normal"/>
    <w:next w:val="Normal"/>
    <w:link w:val="Heading5Char"/>
    <w:qFormat/>
    <w:rsid w:val="00275A04"/>
    <w:pPr>
      <w:numPr>
        <w:ilvl w:val="4"/>
        <w:numId w:val="9"/>
      </w:numPr>
      <w:spacing w:before="240" w:after="60"/>
      <w:outlineLvl w:val="4"/>
    </w:pPr>
    <w:rPr>
      <w:sz w:val="18"/>
      <w:szCs w:val="18"/>
    </w:rPr>
  </w:style>
  <w:style w:type="paragraph" w:styleId="Heading6">
    <w:name w:val="heading 6"/>
    <w:basedOn w:val="Normal"/>
    <w:next w:val="Normal"/>
    <w:link w:val="Heading6Char"/>
    <w:qFormat/>
    <w:rsid w:val="00275A04"/>
    <w:pPr>
      <w:numPr>
        <w:ilvl w:val="5"/>
        <w:numId w:val="9"/>
      </w:numPr>
      <w:spacing w:before="240" w:after="60"/>
      <w:outlineLvl w:val="5"/>
    </w:pPr>
    <w:rPr>
      <w:i/>
      <w:iCs/>
      <w:sz w:val="16"/>
      <w:szCs w:val="16"/>
    </w:rPr>
  </w:style>
  <w:style w:type="paragraph" w:styleId="Heading7">
    <w:name w:val="heading 7"/>
    <w:basedOn w:val="Normal"/>
    <w:next w:val="Normal"/>
    <w:link w:val="Heading7Char"/>
    <w:qFormat/>
    <w:rsid w:val="00275A04"/>
    <w:pPr>
      <w:numPr>
        <w:ilvl w:val="6"/>
        <w:numId w:val="9"/>
      </w:numPr>
      <w:spacing w:before="240" w:after="60"/>
      <w:outlineLvl w:val="6"/>
    </w:pPr>
    <w:rPr>
      <w:sz w:val="16"/>
      <w:szCs w:val="16"/>
    </w:rPr>
  </w:style>
  <w:style w:type="paragraph" w:styleId="Heading8">
    <w:name w:val="heading 8"/>
    <w:basedOn w:val="Normal"/>
    <w:next w:val="Normal"/>
    <w:link w:val="Heading8Char"/>
    <w:qFormat/>
    <w:rsid w:val="00275A04"/>
    <w:pPr>
      <w:numPr>
        <w:ilvl w:val="7"/>
        <w:numId w:val="9"/>
      </w:numPr>
      <w:spacing w:before="240" w:after="60"/>
      <w:outlineLvl w:val="7"/>
    </w:pPr>
    <w:rPr>
      <w:i/>
      <w:iCs/>
      <w:sz w:val="16"/>
      <w:szCs w:val="16"/>
    </w:rPr>
  </w:style>
  <w:style w:type="paragraph" w:styleId="Heading9">
    <w:name w:val="heading 9"/>
    <w:basedOn w:val="Normal"/>
    <w:next w:val="Normal"/>
    <w:link w:val="Heading9Char"/>
    <w:qFormat/>
    <w:rsid w:val="00275A04"/>
    <w:pPr>
      <w:numPr>
        <w:ilvl w:val="8"/>
        <w:numId w:val="9"/>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CD"/>
    <w:pPr>
      <w:ind w:left="720"/>
      <w:contextualSpacing/>
    </w:pPr>
  </w:style>
  <w:style w:type="character" w:customStyle="1" w:styleId="Heading1Char">
    <w:name w:val="Heading 1 Char"/>
    <w:basedOn w:val="DefaultParagraphFont"/>
    <w:link w:val="Heading1"/>
    <w:rsid w:val="00275A04"/>
    <w:rPr>
      <w:smallCaps/>
      <w:kern w:val="28"/>
    </w:rPr>
  </w:style>
  <w:style w:type="character" w:customStyle="1" w:styleId="Heading2Char">
    <w:name w:val="Heading 2 Char"/>
    <w:basedOn w:val="DefaultParagraphFont"/>
    <w:link w:val="Heading2"/>
    <w:rsid w:val="00275A04"/>
    <w:rPr>
      <w:i/>
      <w:iCs/>
    </w:rPr>
  </w:style>
  <w:style w:type="character" w:customStyle="1" w:styleId="Heading3Char">
    <w:name w:val="Heading 3 Char"/>
    <w:basedOn w:val="DefaultParagraphFont"/>
    <w:link w:val="Heading3"/>
    <w:rsid w:val="00275A04"/>
    <w:rPr>
      <w:i/>
      <w:iCs/>
    </w:rPr>
  </w:style>
  <w:style w:type="character" w:customStyle="1" w:styleId="Heading4Char">
    <w:name w:val="Heading 4 Char"/>
    <w:basedOn w:val="DefaultParagraphFont"/>
    <w:link w:val="Heading4"/>
    <w:rsid w:val="00275A04"/>
    <w:rPr>
      <w:i/>
      <w:iCs/>
      <w:sz w:val="18"/>
      <w:szCs w:val="18"/>
    </w:rPr>
  </w:style>
  <w:style w:type="character" w:customStyle="1" w:styleId="Heading5Char">
    <w:name w:val="Heading 5 Char"/>
    <w:basedOn w:val="DefaultParagraphFont"/>
    <w:link w:val="Heading5"/>
    <w:rsid w:val="00275A04"/>
    <w:rPr>
      <w:sz w:val="18"/>
      <w:szCs w:val="18"/>
    </w:rPr>
  </w:style>
  <w:style w:type="character" w:customStyle="1" w:styleId="Heading6Char">
    <w:name w:val="Heading 6 Char"/>
    <w:basedOn w:val="DefaultParagraphFont"/>
    <w:link w:val="Heading6"/>
    <w:rsid w:val="00275A04"/>
    <w:rPr>
      <w:i/>
      <w:iCs/>
      <w:sz w:val="16"/>
      <w:szCs w:val="16"/>
    </w:rPr>
  </w:style>
  <w:style w:type="character" w:customStyle="1" w:styleId="Heading7Char">
    <w:name w:val="Heading 7 Char"/>
    <w:basedOn w:val="DefaultParagraphFont"/>
    <w:link w:val="Heading7"/>
    <w:rsid w:val="00275A04"/>
    <w:rPr>
      <w:sz w:val="16"/>
      <w:szCs w:val="16"/>
    </w:rPr>
  </w:style>
  <w:style w:type="character" w:customStyle="1" w:styleId="Heading8Char">
    <w:name w:val="Heading 8 Char"/>
    <w:basedOn w:val="DefaultParagraphFont"/>
    <w:link w:val="Heading8"/>
    <w:rsid w:val="00275A04"/>
    <w:rPr>
      <w:i/>
      <w:iCs/>
      <w:sz w:val="16"/>
      <w:szCs w:val="16"/>
    </w:rPr>
  </w:style>
  <w:style w:type="character" w:customStyle="1" w:styleId="Heading9Char">
    <w:name w:val="Heading 9 Char"/>
    <w:basedOn w:val="DefaultParagraphFont"/>
    <w:link w:val="Heading9"/>
    <w:rsid w:val="00275A04"/>
    <w:rPr>
      <w:sz w:val="16"/>
      <w:szCs w:val="16"/>
    </w:rPr>
  </w:style>
  <w:style w:type="paragraph" w:styleId="Title">
    <w:name w:val="Title"/>
    <w:basedOn w:val="Normal"/>
    <w:next w:val="Normal"/>
    <w:link w:val="TitleChar"/>
    <w:qFormat/>
    <w:rsid w:val="00275A04"/>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275A04"/>
    <w:rPr>
      <w:kern w:val="28"/>
      <w:sz w:val="48"/>
      <w:szCs w:val="48"/>
    </w:rPr>
  </w:style>
  <w:style w:type="paragraph" w:styleId="PlainText">
    <w:name w:val="Plain Text"/>
    <w:basedOn w:val="Normal"/>
    <w:link w:val="PlainTextChar"/>
    <w:uiPriority w:val="99"/>
    <w:unhideWhenUsed/>
    <w:rsid w:val="00C47359"/>
    <w:rPr>
      <w:rFonts w:ascii="Consolas" w:hAnsi="Consolas" w:cs="Consolas"/>
      <w:sz w:val="21"/>
      <w:szCs w:val="21"/>
    </w:rPr>
  </w:style>
  <w:style w:type="character" w:customStyle="1" w:styleId="PlainTextChar">
    <w:name w:val="Plain Text Char"/>
    <w:basedOn w:val="DefaultParagraphFont"/>
    <w:link w:val="PlainText"/>
    <w:uiPriority w:val="99"/>
    <w:rsid w:val="00C47359"/>
    <w:rPr>
      <w:rFonts w:ascii="Consolas" w:hAnsi="Consolas" w:cs="Consolas"/>
      <w:sz w:val="21"/>
      <w:szCs w:val="21"/>
    </w:rPr>
  </w:style>
  <w:style w:type="paragraph" w:styleId="BalloonText">
    <w:name w:val="Balloon Text"/>
    <w:basedOn w:val="Normal"/>
    <w:link w:val="BalloonTextChar"/>
    <w:uiPriority w:val="99"/>
    <w:semiHidden/>
    <w:unhideWhenUsed/>
    <w:rsid w:val="009814BC"/>
    <w:rPr>
      <w:rFonts w:ascii="Tahoma" w:hAnsi="Tahoma" w:cs="Tahoma"/>
      <w:sz w:val="16"/>
      <w:szCs w:val="16"/>
    </w:rPr>
  </w:style>
  <w:style w:type="character" w:customStyle="1" w:styleId="BalloonTextChar">
    <w:name w:val="Balloon Text Char"/>
    <w:basedOn w:val="DefaultParagraphFont"/>
    <w:link w:val="BalloonText"/>
    <w:uiPriority w:val="99"/>
    <w:semiHidden/>
    <w:rsid w:val="00981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43</Pages>
  <Words>14081</Words>
  <Characters>80262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Vun</dc:creator>
  <cp:lastModifiedBy>N Vun</cp:lastModifiedBy>
  <cp:revision>13</cp:revision>
  <dcterms:created xsi:type="dcterms:W3CDTF">2013-03-03T12:53:00Z</dcterms:created>
  <dcterms:modified xsi:type="dcterms:W3CDTF">2013-03-03T17:15:00Z</dcterms:modified>
</cp:coreProperties>
</file>